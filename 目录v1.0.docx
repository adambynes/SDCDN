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03B2" w:rsidRDefault="00242BB1" w:rsidP="00CF3C5A">
      <w:pPr>
        <w:rPr>
          <w:ins w:id="0" w:author="adam bynes" w:date="2016-07-24T18:23:00Z"/>
        </w:rPr>
      </w:pPr>
      <w:ins w:id="1" w:author="adam bynes" w:date="2016-07-24T18:23:00Z">
        <w:r>
          <w:rPr>
            <w:rFonts w:hint="eastAsia"/>
          </w:rPr>
          <w:t>1</w:t>
        </w:r>
        <w:r>
          <w:t>.</w:t>
        </w:r>
      </w:ins>
      <w:ins w:id="2" w:author="adam bynes" w:date="2016-07-24T18:21:00Z">
        <w:r>
          <w:t>每章节的页数啥的可以先估算一</w:t>
        </w:r>
      </w:ins>
      <w:ins w:id="3" w:author="adam bynes" w:date="2016-07-24T18:23:00Z">
        <w:r>
          <w:t>下</w:t>
        </w:r>
        <w:r>
          <w:rPr>
            <w:rFonts w:hint="eastAsia"/>
          </w:rPr>
          <w:t>，</w:t>
        </w:r>
        <w:r>
          <w:rPr>
            <w:rFonts w:hint="eastAsia"/>
          </w:rPr>
          <w:t xml:space="preserve"> </w:t>
        </w:r>
        <w:r>
          <w:rPr>
            <w:rFonts w:hint="eastAsia"/>
          </w:rPr>
          <w:t>先整体上把握</w:t>
        </w:r>
      </w:ins>
    </w:p>
    <w:p w:rsidR="00242BB1" w:rsidRDefault="00242BB1" w:rsidP="00CF3C5A">
      <w:pPr>
        <w:rPr>
          <w:ins w:id="4" w:author="adam bynes" w:date="2016-07-24T18:25:00Z"/>
        </w:rPr>
      </w:pPr>
      <w:ins w:id="5" w:author="adam bynes" w:date="2016-07-24T18:23:00Z">
        <w:r>
          <w:rPr>
            <w:rFonts w:hint="eastAsia"/>
          </w:rPr>
          <w:t>2</w:t>
        </w:r>
        <w:r>
          <w:t xml:space="preserve">. </w:t>
        </w:r>
        <w:r>
          <w:t>本书的一个定位我觉得如果</w:t>
        </w:r>
      </w:ins>
      <w:ins w:id="6" w:author="adam bynes" w:date="2016-07-24T18:24:00Z">
        <w:r>
          <w:t>光讲部署其实不是很好</w:t>
        </w:r>
        <w:r>
          <w:rPr>
            <w:rFonts w:hint="eastAsia"/>
          </w:rPr>
          <w:t>，</w:t>
        </w:r>
        <w:r>
          <w:t>一般买这种书的都是从业人员</w:t>
        </w:r>
        <w:r>
          <w:rPr>
            <w:rFonts w:hint="eastAsia"/>
          </w:rPr>
          <w:t>，你的部署经验坑定没有他们多，所以我觉得更侧重是怎么把一些事情</w:t>
        </w:r>
      </w:ins>
      <w:ins w:id="7" w:author="adam bynes" w:date="2016-07-24T18:25:00Z">
        <w:r>
          <w:rPr>
            <w:rFonts w:hint="eastAsia"/>
          </w:rPr>
          <w:t>说清楚，最好有自己深刻的理解然后用尽量浅显的方式表达出来。</w:t>
        </w:r>
      </w:ins>
    </w:p>
    <w:p w:rsidR="00242BB1" w:rsidRDefault="00242BB1" w:rsidP="00CF3C5A">
      <w:pPr>
        <w:rPr>
          <w:ins w:id="8" w:author="adam bynes" w:date="2016-07-24T18:20:00Z"/>
          <w:rFonts w:hint="eastAsia"/>
        </w:rPr>
      </w:pPr>
      <w:bookmarkStart w:id="9" w:name="_GoBack"/>
      <w:bookmarkEnd w:id="9"/>
    </w:p>
    <w:p w:rsidR="009D210E" w:rsidRDefault="009D210E" w:rsidP="00CF3C5A">
      <w:r>
        <w:rPr>
          <w:rFonts w:hint="eastAsia"/>
        </w:rPr>
        <w:t>前言</w:t>
      </w:r>
    </w:p>
    <w:p w:rsidR="009D210E" w:rsidRDefault="009D210E" w:rsidP="00CF3C5A">
      <w:pPr>
        <w:rPr>
          <w:rFonts w:hint="eastAsia"/>
        </w:rPr>
      </w:pPr>
    </w:p>
    <w:p w:rsidR="009D210E" w:rsidRPr="009D210E" w:rsidRDefault="009D210E" w:rsidP="00CF3C5A">
      <w:pPr>
        <w:rPr>
          <w:b/>
          <w:sz w:val="28"/>
        </w:rPr>
      </w:pPr>
      <w:r w:rsidRPr="009D210E">
        <w:rPr>
          <w:rFonts w:hint="eastAsia"/>
          <w:b/>
          <w:sz w:val="28"/>
        </w:rPr>
        <w:t>第一部分</w:t>
      </w:r>
      <w:r w:rsidR="008E54B6">
        <w:rPr>
          <w:rFonts w:hint="eastAsia"/>
          <w:b/>
          <w:sz w:val="28"/>
        </w:rPr>
        <w:t xml:space="preserve"> SDDCN</w:t>
      </w:r>
      <w:r w:rsidR="008E54B6">
        <w:rPr>
          <w:rFonts w:hint="eastAsia"/>
          <w:b/>
          <w:sz w:val="28"/>
        </w:rPr>
        <w:t>基础</w:t>
      </w:r>
    </w:p>
    <w:p w:rsidR="00C0742E" w:rsidRDefault="00CF3C5A" w:rsidP="00CF3C5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背景知识介绍</w:t>
      </w:r>
    </w:p>
    <w:p w:rsidR="009633DC" w:rsidRDefault="009633DC" w:rsidP="009633D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数据中心</w:t>
      </w:r>
      <w:r w:rsidR="00D43F60">
        <w:rPr>
          <w:rFonts w:hint="eastAsia"/>
        </w:rPr>
        <w:t>——前世与今生</w:t>
      </w:r>
    </w:p>
    <w:p w:rsidR="009633DC" w:rsidRDefault="009633DC" w:rsidP="009633D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云计算</w:t>
      </w:r>
      <w:r w:rsidR="00D43F60">
        <w:rPr>
          <w:rFonts w:hint="eastAsia"/>
        </w:rPr>
        <w:t>——浪潮之巅</w:t>
      </w:r>
    </w:p>
    <w:p w:rsidR="009633DC" w:rsidRDefault="009633DC" w:rsidP="009633D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网络虚拟化</w:t>
      </w:r>
      <w:r w:rsidR="00934587">
        <w:rPr>
          <w:rFonts w:hint="eastAsia"/>
        </w:rPr>
        <w:t>——业务对网络</w:t>
      </w:r>
      <w:r w:rsidR="00934587">
        <w:t>的引领</w:t>
      </w:r>
    </w:p>
    <w:p w:rsidR="001B1C01" w:rsidRDefault="001B1C01" w:rsidP="001B1C0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VLAN</w:t>
      </w:r>
      <w:r>
        <w:rPr>
          <w:rFonts w:hint="eastAsia"/>
        </w:rPr>
        <w:t>与</w:t>
      </w:r>
      <w:r>
        <w:rPr>
          <w:rFonts w:hint="eastAsia"/>
        </w:rPr>
        <w:t>VPN</w:t>
      </w:r>
    </w:p>
    <w:p w:rsidR="001B1C01" w:rsidRDefault="001B1C01" w:rsidP="001B1C0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数据中心网络的虚拟化</w:t>
      </w:r>
    </w:p>
    <w:p w:rsidR="001B1C01" w:rsidRDefault="001B1C01" w:rsidP="001B1C0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控制平面虚拟化</w:t>
      </w:r>
    </w:p>
    <w:p w:rsidR="001B1C01" w:rsidRDefault="001B1C01" w:rsidP="001B1C0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数据平面虚拟化</w:t>
      </w:r>
    </w:p>
    <w:p w:rsidR="009633DC" w:rsidRDefault="009633DC" w:rsidP="009633D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SDN</w:t>
      </w:r>
      <w:r w:rsidR="00D43F60">
        <w:rPr>
          <w:rFonts w:hint="eastAsia"/>
        </w:rPr>
        <w:t>——从喊口号到落地</w:t>
      </w:r>
    </w:p>
    <w:p w:rsidR="001B1C01" w:rsidRDefault="001B1C01" w:rsidP="001B1C0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SDN</w:t>
      </w:r>
      <w:r>
        <w:rPr>
          <w:rFonts w:hint="eastAsia"/>
        </w:rPr>
        <w:t>是个新概念吗？</w:t>
      </w:r>
    </w:p>
    <w:p w:rsidR="001B1C01" w:rsidRDefault="001B1C01" w:rsidP="001B1C0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学术界的崛起</w:t>
      </w:r>
      <w:r w:rsidR="002F5A29">
        <w:rPr>
          <w:rFonts w:hint="eastAsia"/>
        </w:rPr>
        <w:t>：</w:t>
      </w:r>
      <w:r>
        <w:rPr>
          <w:rFonts w:hint="eastAsia"/>
        </w:rPr>
        <w:t>OpenFlow</w:t>
      </w:r>
    </w:p>
    <w:p w:rsidR="001B1C01" w:rsidRDefault="001B1C01" w:rsidP="001B1C0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SDN</w:t>
      </w:r>
      <w:r>
        <w:rPr>
          <w:rFonts w:hint="eastAsia"/>
        </w:rPr>
        <w:t>≠</w:t>
      </w:r>
      <w:r>
        <w:rPr>
          <w:rFonts w:hint="eastAsia"/>
        </w:rPr>
        <w:t>OpenFlow</w:t>
      </w:r>
    </w:p>
    <w:p w:rsidR="001B1C01" w:rsidRDefault="001B1C01" w:rsidP="001B1C0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业界的迷惘</w:t>
      </w:r>
    </w:p>
    <w:p w:rsidR="001B1C01" w:rsidRDefault="001B1C01" w:rsidP="001B1C0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开源</w:t>
      </w:r>
      <w:r>
        <w:rPr>
          <w:rFonts w:hint="eastAsia"/>
        </w:rPr>
        <w:t>SDN</w:t>
      </w:r>
      <w:r>
        <w:rPr>
          <w:rFonts w:hint="eastAsia"/>
        </w:rPr>
        <w:t>带来的曙光</w:t>
      </w:r>
    </w:p>
    <w:p w:rsidR="001B1C01" w:rsidRDefault="001B1C01" w:rsidP="001B1C0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Time for Business</w:t>
      </w:r>
    </w:p>
    <w:p w:rsidR="009633DC" w:rsidRDefault="009633DC" w:rsidP="009633D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NFV</w:t>
      </w:r>
      <w:r w:rsidR="00D43F60">
        <w:rPr>
          <w:rFonts w:hint="eastAsia"/>
        </w:rPr>
        <w:t>——运营商的变革决心</w:t>
      </w:r>
    </w:p>
    <w:p w:rsidR="001B1C01" w:rsidRDefault="001B1C01" w:rsidP="001B1C0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基础设施即软件</w:t>
      </w:r>
    </w:p>
    <w:p w:rsidR="001B1C01" w:rsidRDefault="005262FC" w:rsidP="001B1C0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XaaS</w:t>
      </w:r>
      <w:r>
        <w:rPr>
          <w:rFonts w:hint="eastAsia"/>
        </w:rPr>
        <w:t>：</w:t>
      </w:r>
      <w:r w:rsidR="001B1C01">
        <w:rPr>
          <w:rFonts w:hint="eastAsia"/>
        </w:rPr>
        <w:t>一切即服务</w:t>
      </w:r>
    </w:p>
    <w:p w:rsidR="005262FC" w:rsidRDefault="005262FC" w:rsidP="001B1C0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与</w:t>
      </w:r>
      <w:r>
        <w:rPr>
          <w:rFonts w:hint="eastAsia"/>
        </w:rPr>
        <w:t>SDN</w:t>
      </w:r>
      <w:r>
        <w:rPr>
          <w:rFonts w:hint="eastAsia"/>
        </w:rPr>
        <w:t>并肩作战</w:t>
      </w:r>
    </w:p>
    <w:p w:rsidR="005262FC" w:rsidRDefault="005262FC" w:rsidP="001B1C0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vswitch</w:t>
      </w:r>
      <w:r>
        <w:rPr>
          <w:rFonts w:hint="eastAsia"/>
        </w:rPr>
        <w:t>与</w:t>
      </w:r>
      <w:r>
        <w:rPr>
          <w:rFonts w:hint="eastAsia"/>
        </w:rPr>
        <w:t>vrouter</w:t>
      </w:r>
    </w:p>
    <w:p w:rsidR="005262FC" w:rsidRDefault="005262FC" w:rsidP="001B1C0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为网络增值：</w:t>
      </w:r>
      <w:r>
        <w:rPr>
          <w:rFonts w:hint="eastAsia"/>
        </w:rPr>
        <w:t xml:space="preserve">L4~L7 </w:t>
      </w:r>
    </w:p>
    <w:p w:rsidR="008E54B6" w:rsidRDefault="008E54B6" w:rsidP="008E54B6">
      <w:pPr>
        <w:pStyle w:val="a3"/>
        <w:ind w:left="840" w:firstLineChars="0" w:firstLine="0"/>
      </w:pPr>
    </w:p>
    <w:p w:rsidR="00CF3C5A" w:rsidRDefault="00CF3C5A" w:rsidP="00CF3C5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软件定义数据中心网络（</w:t>
      </w:r>
      <w:r>
        <w:rPr>
          <w:rFonts w:hint="eastAsia"/>
        </w:rPr>
        <w:t>SDDCN</w:t>
      </w:r>
      <w:r>
        <w:rPr>
          <w:rFonts w:hint="eastAsia"/>
        </w:rPr>
        <w:t>）概述</w:t>
      </w:r>
    </w:p>
    <w:p w:rsidR="009633DC" w:rsidRDefault="009633DC" w:rsidP="009633D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再论</w:t>
      </w:r>
      <w:r>
        <w:rPr>
          <w:rFonts w:hint="eastAsia"/>
        </w:rPr>
        <w:t>SDN</w:t>
      </w:r>
    </w:p>
    <w:p w:rsidR="005262FC" w:rsidRDefault="005262FC" w:rsidP="005262FC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狭义</w:t>
      </w:r>
      <w:r>
        <w:rPr>
          <w:rFonts w:hint="eastAsia"/>
        </w:rPr>
        <w:t>SDN</w:t>
      </w:r>
      <w:r>
        <w:rPr>
          <w:rFonts w:hint="eastAsia"/>
        </w:rPr>
        <w:t>与广义</w:t>
      </w:r>
      <w:r>
        <w:rPr>
          <w:rFonts w:hint="eastAsia"/>
        </w:rPr>
        <w:t>SDN</w:t>
      </w:r>
    </w:p>
    <w:p w:rsidR="005262FC" w:rsidRDefault="005262FC" w:rsidP="005262FC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分布式与集中式之争</w:t>
      </w:r>
    </w:p>
    <w:p w:rsidR="005262FC" w:rsidRDefault="005262FC" w:rsidP="005262FC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从</w:t>
      </w:r>
      <w:r>
        <w:rPr>
          <w:rFonts w:hint="eastAsia"/>
        </w:rPr>
        <w:t>N</w:t>
      </w:r>
      <w:r>
        <w:rPr>
          <w:rFonts w:hint="eastAsia"/>
        </w:rPr>
        <w:t>到</w:t>
      </w:r>
      <w:r>
        <w:rPr>
          <w:rFonts w:hint="eastAsia"/>
        </w:rPr>
        <w:t>D</w:t>
      </w:r>
      <w:r>
        <w:rPr>
          <w:rFonts w:hint="eastAsia"/>
        </w:rPr>
        <w:t>到</w:t>
      </w:r>
      <w:r>
        <w:rPr>
          <w:rFonts w:hint="eastAsia"/>
        </w:rPr>
        <w:t>S</w:t>
      </w:r>
      <w:r w:rsidR="002F5A29">
        <w:rPr>
          <w:rFonts w:hint="eastAsia"/>
        </w:rPr>
        <w:t>：</w:t>
      </w:r>
      <w:r>
        <w:rPr>
          <w:rFonts w:hint="eastAsia"/>
        </w:rPr>
        <w:t>回归</w:t>
      </w:r>
      <w:r w:rsidR="00DC4159">
        <w:rPr>
          <w:rFonts w:hint="eastAsia"/>
        </w:rPr>
        <w:t>软件</w:t>
      </w:r>
      <w:r>
        <w:rPr>
          <w:rFonts w:hint="eastAsia"/>
        </w:rPr>
        <w:t>本源</w:t>
      </w:r>
      <w:r w:rsidR="00DC4159">
        <w:rPr>
          <w:rFonts w:hint="eastAsia"/>
        </w:rPr>
        <w:t>，微内核与分布式数据库简介</w:t>
      </w:r>
    </w:p>
    <w:p w:rsidR="009633DC" w:rsidRDefault="006A4367" w:rsidP="009633D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为什么要用</w:t>
      </w:r>
      <w:r>
        <w:t>SDN</w:t>
      </w:r>
      <w:r>
        <w:t>改造</w:t>
      </w:r>
      <w:r>
        <w:rPr>
          <w:rFonts w:hint="eastAsia"/>
        </w:rPr>
        <w:t>数据中心</w:t>
      </w:r>
      <w:r>
        <w:t>网络？</w:t>
      </w:r>
    </w:p>
    <w:p w:rsidR="00472CE2" w:rsidRDefault="00331CCA" w:rsidP="002F5A29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大二层：爆炸的东西向流量</w:t>
      </w:r>
      <w:r>
        <w:rPr>
          <w:rFonts w:hint="eastAsia"/>
        </w:rPr>
        <w:t xml:space="preserve"> </w:t>
      </w:r>
    </w:p>
    <w:p w:rsidR="005262FC" w:rsidRDefault="005262FC" w:rsidP="002F5A29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按需服务</w:t>
      </w:r>
      <w:r w:rsidR="002F5A29">
        <w:rPr>
          <w:rFonts w:hint="eastAsia"/>
        </w:rPr>
        <w:t>：</w:t>
      </w:r>
      <w:r>
        <w:rPr>
          <w:rFonts w:hint="eastAsia"/>
        </w:rPr>
        <w:t>传统网络的</w:t>
      </w:r>
      <w:r w:rsidR="002F5A29" w:rsidRPr="002F5A29">
        <w:rPr>
          <w:rFonts w:hint="eastAsia"/>
        </w:rPr>
        <w:t>阿喀琉斯之踵</w:t>
      </w:r>
    </w:p>
    <w:p w:rsidR="005262FC" w:rsidRDefault="002F5A29" w:rsidP="005262FC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自动化即</w:t>
      </w:r>
      <w:r w:rsidR="005262FC">
        <w:rPr>
          <w:rFonts w:hint="eastAsia"/>
        </w:rPr>
        <w:t>王道</w:t>
      </w:r>
      <w:r>
        <w:rPr>
          <w:rFonts w:hint="eastAsia"/>
        </w:rPr>
        <w:t>：与</w:t>
      </w:r>
      <w:r>
        <w:rPr>
          <w:rFonts w:hint="eastAsia"/>
        </w:rPr>
        <w:t>SDN</w:t>
      </w:r>
      <w:r>
        <w:rPr>
          <w:rFonts w:hint="eastAsia"/>
        </w:rPr>
        <w:t>是天作之合</w:t>
      </w:r>
    </w:p>
    <w:p w:rsidR="002F5A29" w:rsidRDefault="002F5A29" w:rsidP="005262FC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基于</w:t>
      </w:r>
      <w:r>
        <w:rPr>
          <w:rFonts w:hint="eastAsia"/>
        </w:rPr>
        <w:t>SDN</w:t>
      </w:r>
      <w:r>
        <w:rPr>
          <w:rFonts w:hint="eastAsia"/>
        </w:rPr>
        <w:t>的云数据中心网络：设计原则</w:t>
      </w:r>
    </w:p>
    <w:p w:rsidR="002F5A29" w:rsidRDefault="002F5A29" w:rsidP="005262FC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基于</w:t>
      </w:r>
      <w:r>
        <w:rPr>
          <w:rFonts w:hint="eastAsia"/>
        </w:rPr>
        <w:t>SDN</w:t>
      </w:r>
      <w:r>
        <w:rPr>
          <w:rFonts w:hint="eastAsia"/>
        </w:rPr>
        <w:t>的云数据中心网络：应用场景</w:t>
      </w:r>
    </w:p>
    <w:p w:rsidR="009633DC" w:rsidRDefault="009633DC" w:rsidP="009633D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软件定义数据中心互联（</w:t>
      </w:r>
      <w:r>
        <w:rPr>
          <w:rFonts w:hint="eastAsia"/>
        </w:rPr>
        <w:t>SDDCI</w:t>
      </w:r>
      <w:r>
        <w:rPr>
          <w:rFonts w:hint="eastAsia"/>
        </w:rPr>
        <w:t>）与软件定义存储网络（</w:t>
      </w:r>
      <w:r>
        <w:rPr>
          <w:rFonts w:hint="eastAsia"/>
        </w:rPr>
        <w:t>SDSAN</w:t>
      </w:r>
      <w:r>
        <w:rPr>
          <w:rFonts w:hint="eastAsia"/>
        </w:rPr>
        <w:t>）</w:t>
      </w:r>
    </w:p>
    <w:p w:rsidR="002F5A29" w:rsidRDefault="002F5A29" w:rsidP="002F5A29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SDDCI</w:t>
      </w:r>
      <w:r>
        <w:rPr>
          <w:rFonts w:hint="eastAsia"/>
        </w:rPr>
        <w:t>：冉冉升起的新星</w:t>
      </w:r>
    </w:p>
    <w:p w:rsidR="002F5A29" w:rsidRDefault="002F5A29" w:rsidP="002F5A29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SDSAN</w:t>
      </w:r>
      <w:r>
        <w:rPr>
          <w:rFonts w:hint="eastAsia"/>
        </w:rPr>
        <w:t>：仍在探索</w:t>
      </w:r>
    </w:p>
    <w:p w:rsidR="009633DC" w:rsidRDefault="009633DC" w:rsidP="009633D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SDDCN</w:t>
      </w:r>
      <w:r w:rsidR="006A4367">
        <w:rPr>
          <w:rFonts w:hint="eastAsia"/>
        </w:rPr>
        <w:t>关键</w:t>
      </w:r>
      <w:r w:rsidR="006A4367">
        <w:t>技术</w:t>
      </w:r>
    </w:p>
    <w:p w:rsidR="002F5A29" w:rsidRDefault="00A67BEB" w:rsidP="002F5A29">
      <w:pPr>
        <w:pStyle w:val="a3"/>
        <w:numPr>
          <w:ilvl w:val="2"/>
          <w:numId w:val="1"/>
        </w:numPr>
        <w:ind w:firstLineChars="0"/>
      </w:pPr>
      <w:r>
        <w:t>Network</w:t>
      </w:r>
      <w:r>
        <w:rPr>
          <w:rFonts w:hint="eastAsia"/>
        </w:rPr>
        <w:t xml:space="preserve"> Edge</w:t>
      </w:r>
    </w:p>
    <w:p w:rsidR="00A67BEB" w:rsidRDefault="00A67BEB" w:rsidP="002F5A29">
      <w:pPr>
        <w:pStyle w:val="a3"/>
        <w:numPr>
          <w:ilvl w:val="2"/>
          <w:numId w:val="1"/>
        </w:numPr>
        <w:ind w:firstLineChars="0"/>
      </w:pPr>
      <w:r>
        <w:t>Network</w:t>
      </w:r>
      <w:r>
        <w:rPr>
          <w:rFonts w:hint="eastAsia"/>
        </w:rPr>
        <w:t xml:space="preserve"> Fabric</w:t>
      </w:r>
    </w:p>
    <w:p w:rsidR="00A67BEB" w:rsidRDefault="00A67BEB" w:rsidP="002F5A29">
      <w:pPr>
        <w:pStyle w:val="a3"/>
        <w:numPr>
          <w:ilvl w:val="2"/>
          <w:numId w:val="1"/>
        </w:numPr>
        <w:ind w:firstLineChars="0"/>
      </w:pPr>
      <w:r>
        <w:t>Network</w:t>
      </w:r>
      <w:r>
        <w:rPr>
          <w:rFonts w:hint="eastAsia"/>
        </w:rPr>
        <w:t xml:space="preserve"> Service</w:t>
      </w:r>
    </w:p>
    <w:p w:rsidR="00A67BEB" w:rsidRDefault="00A67BEB" w:rsidP="002F5A29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lastRenderedPageBreak/>
        <w:t>Network Security</w:t>
      </w:r>
    </w:p>
    <w:p w:rsidR="00A67BEB" w:rsidRDefault="00A67BEB" w:rsidP="002F5A29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Network OAM</w:t>
      </w:r>
    </w:p>
    <w:p w:rsidR="00AA7E93" w:rsidRDefault="00A67BEB" w:rsidP="00AA7E9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向</w:t>
      </w:r>
      <w:r w:rsidR="00AA7E93">
        <w:rPr>
          <w:rFonts w:hint="eastAsia"/>
        </w:rPr>
        <w:t>SDDCN</w:t>
      </w:r>
      <w:r w:rsidR="00AA7E93">
        <w:rPr>
          <w:rFonts w:hint="eastAsia"/>
        </w:rPr>
        <w:t>演进</w:t>
      </w:r>
    </w:p>
    <w:p w:rsidR="00A67BEB" w:rsidRDefault="00A67BEB" w:rsidP="00A67BEB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Overlay</w:t>
      </w:r>
      <w:r>
        <w:rPr>
          <w:rFonts w:hint="eastAsia"/>
        </w:rPr>
        <w:t>：称霸</w:t>
      </w:r>
      <w:r>
        <w:t>Network</w:t>
      </w:r>
      <w:r>
        <w:rPr>
          <w:rFonts w:hint="eastAsia"/>
        </w:rPr>
        <w:t xml:space="preserve"> Edge</w:t>
      </w:r>
    </w:p>
    <w:p w:rsidR="00A67BEB" w:rsidRDefault="00A67BEB" w:rsidP="00A67BEB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SDFabric</w:t>
      </w:r>
      <w:r>
        <w:rPr>
          <w:rFonts w:hint="eastAsia"/>
        </w:rPr>
        <w:t>：</w:t>
      </w:r>
      <w:r w:rsidR="009D210E">
        <w:rPr>
          <w:rFonts w:hint="eastAsia"/>
        </w:rPr>
        <w:t>Underlay</w:t>
      </w:r>
      <w:r>
        <w:rPr>
          <w:rFonts w:hint="eastAsia"/>
        </w:rPr>
        <w:t>的战争</w:t>
      </w:r>
    </w:p>
    <w:p w:rsidR="00A67BEB" w:rsidRDefault="009D210E" w:rsidP="00A67BEB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Service Function Chain</w:t>
      </w:r>
      <w:r w:rsidR="00A67BEB">
        <w:rPr>
          <w:rFonts w:hint="eastAsia"/>
        </w:rPr>
        <w:t>：与</w:t>
      </w:r>
      <w:r w:rsidR="00A67BEB">
        <w:rPr>
          <w:rFonts w:hint="eastAsia"/>
        </w:rPr>
        <w:t>NFV</w:t>
      </w:r>
      <w:r w:rsidR="00A67BEB">
        <w:rPr>
          <w:rFonts w:hint="eastAsia"/>
        </w:rPr>
        <w:t>的融合</w:t>
      </w:r>
    </w:p>
    <w:p w:rsidR="00A67BEB" w:rsidRDefault="00A67BEB" w:rsidP="00AF09A0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安全</w:t>
      </w:r>
      <w:r w:rsidR="00AF09A0">
        <w:rPr>
          <w:rFonts w:hint="eastAsia"/>
        </w:rPr>
        <w:t>与运维：</w:t>
      </w:r>
      <w:r w:rsidR="009D210E">
        <w:rPr>
          <w:rFonts w:hint="eastAsia"/>
        </w:rPr>
        <w:t>路漫漫其修远兮</w:t>
      </w:r>
    </w:p>
    <w:p w:rsidR="00AA7E93" w:rsidRDefault="00AA7E93" w:rsidP="009633D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商用</w:t>
      </w:r>
      <w:r>
        <w:rPr>
          <w:rFonts w:hint="eastAsia"/>
        </w:rPr>
        <w:t>SDDCN</w:t>
      </w:r>
      <w:r>
        <w:rPr>
          <w:rFonts w:hint="eastAsia"/>
        </w:rPr>
        <w:t>简介</w:t>
      </w:r>
    </w:p>
    <w:p w:rsidR="00A67BEB" w:rsidRDefault="00FE44C2" w:rsidP="00A67BEB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Vmware NSX</w:t>
      </w:r>
      <w:r>
        <w:rPr>
          <w:rFonts w:hint="eastAsia"/>
        </w:rPr>
        <w:t>：软件厂商的开创</w:t>
      </w:r>
    </w:p>
    <w:p w:rsidR="00FE44C2" w:rsidRDefault="00FE44C2" w:rsidP="00A67BEB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Cisco ACI</w:t>
      </w:r>
      <w:r>
        <w:rPr>
          <w:rFonts w:hint="eastAsia"/>
        </w:rPr>
        <w:t>：硬件厂商的回应</w:t>
      </w:r>
    </w:p>
    <w:p w:rsidR="00FE44C2" w:rsidRDefault="00FE44C2" w:rsidP="00A67BEB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BigSwitch</w:t>
      </w:r>
      <w:r>
        <w:rPr>
          <w:rFonts w:hint="eastAsia"/>
        </w:rPr>
        <w:t>：颠覆者</w:t>
      </w:r>
    </w:p>
    <w:p w:rsidR="00AA7E93" w:rsidRDefault="00AA7E93" w:rsidP="009633D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开源</w:t>
      </w:r>
      <w:r>
        <w:rPr>
          <w:rFonts w:hint="eastAsia"/>
        </w:rPr>
        <w:t>SDDCN</w:t>
      </w:r>
      <w:r>
        <w:rPr>
          <w:rFonts w:hint="eastAsia"/>
        </w:rPr>
        <w:t>进展</w:t>
      </w:r>
    </w:p>
    <w:p w:rsidR="00FE44C2" w:rsidRDefault="00FE44C2" w:rsidP="00FE44C2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Openstack Neutron</w:t>
      </w:r>
      <w:r w:rsidR="00C970F9">
        <w:rPr>
          <w:rFonts w:hint="eastAsia"/>
        </w:rPr>
        <w:t>：生态制定者</w:t>
      </w:r>
    </w:p>
    <w:p w:rsidR="00C970F9" w:rsidRDefault="00C970F9" w:rsidP="00C970F9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OpenContrail</w:t>
      </w:r>
      <w:r>
        <w:rPr>
          <w:rFonts w:hint="eastAsia"/>
        </w:rPr>
        <w:t>：探索者</w:t>
      </w:r>
    </w:p>
    <w:p w:rsidR="00FE44C2" w:rsidRDefault="00FE44C2" w:rsidP="00FE44C2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OpenDaylight</w:t>
      </w:r>
      <w:r w:rsidR="00C970F9">
        <w:rPr>
          <w:rFonts w:hint="eastAsia"/>
        </w:rPr>
        <w:t>：领先者</w:t>
      </w:r>
    </w:p>
    <w:p w:rsidR="00FE44C2" w:rsidRDefault="00FE44C2" w:rsidP="00FE44C2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ONOS</w:t>
      </w:r>
      <w:r w:rsidR="00C970F9">
        <w:rPr>
          <w:rFonts w:hint="eastAsia"/>
        </w:rPr>
        <w:t>：跟随者</w:t>
      </w:r>
    </w:p>
    <w:p w:rsidR="009D210E" w:rsidRDefault="009D210E" w:rsidP="009D210E">
      <w:pPr>
        <w:pStyle w:val="a3"/>
        <w:ind w:left="1260" w:firstLineChars="0" w:firstLine="0"/>
      </w:pPr>
    </w:p>
    <w:p w:rsidR="009D210E" w:rsidRPr="009D210E" w:rsidRDefault="009D210E" w:rsidP="009D210E">
      <w:pPr>
        <w:rPr>
          <w:b/>
          <w:sz w:val="28"/>
        </w:rPr>
      </w:pPr>
      <w:r>
        <w:rPr>
          <w:rFonts w:hint="eastAsia"/>
          <w:b/>
          <w:sz w:val="28"/>
        </w:rPr>
        <w:t>第二</w:t>
      </w:r>
      <w:r w:rsidRPr="009D210E">
        <w:rPr>
          <w:rFonts w:hint="eastAsia"/>
          <w:b/>
          <w:sz w:val="28"/>
        </w:rPr>
        <w:t>部分</w:t>
      </w:r>
      <w:r w:rsidR="008E54B6">
        <w:rPr>
          <w:rFonts w:hint="eastAsia"/>
          <w:b/>
          <w:sz w:val="28"/>
        </w:rPr>
        <w:tab/>
      </w:r>
      <w:r w:rsidR="00DC4159">
        <w:rPr>
          <w:rFonts w:hint="eastAsia"/>
          <w:b/>
          <w:sz w:val="28"/>
        </w:rPr>
        <w:t>开源</w:t>
      </w:r>
      <w:r w:rsidR="008E54B6">
        <w:rPr>
          <w:rFonts w:hint="eastAsia"/>
          <w:b/>
          <w:sz w:val="28"/>
        </w:rPr>
        <w:t>SDDCN</w:t>
      </w:r>
      <w:r w:rsidR="00DC4159">
        <w:rPr>
          <w:rFonts w:hint="eastAsia"/>
          <w:b/>
          <w:sz w:val="28"/>
        </w:rPr>
        <w:t>——设计</w:t>
      </w:r>
      <w:r w:rsidR="00470682">
        <w:rPr>
          <w:rFonts w:hint="eastAsia"/>
          <w:b/>
          <w:sz w:val="28"/>
        </w:rPr>
        <w:t>与</w:t>
      </w:r>
      <w:r w:rsidR="00DC4159">
        <w:rPr>
          <w:b/>
          <w:sz w:val="28"/>
        </w:rPr>
        <w:t>实践</w:t>
      </w:r>
    </w:p>
    <w:p w:rsidR="00CF3C5A" w:rsidRDefault="00CF3C5A" w:rsidP="00CF3C5A">
      <w:pPr>
        <w:pStyle w:val="a3"/>
        <w:numPr>
          <w:ilvl w:val="0"/>
          <w:numId w:val="1"/>
        </w:numPr>
        <w:ind w:firstLineChars="0"/>
      </w:pPr>
      <w:r>
        <w:t>开源</w:t>
      </w:r>
      <w:r>
        <w:t>SDDCN</w:t>
      </w:r>
      <w:r>
        <w:rPr>
          <w:rFonts w:hint="eastAsia"/>
        </w:rPr>
        <w:t>——</w:t>
      </w:r>
      <w:r w:rsidR="00DC4159">
        <w:t>设计</w:t>
      </w:r>
    </w:p>
    <w:p w:rsidR="00AA7E93" w:rsidRDefault="00AA7E93" w:rsidP="00AA7E9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Openstack Neutron</w:t>
      </w:r>
      <w:r w:rsidR="00DC4159">
        <w:rPr>
          <w:rFonts w:hint="eastAsia"/>
        </w:rPr>
        <w:t>设计</w:t>
      </w:r>
    </w:p>
    <w:p w:rsidR="00C970F9" w:rsidRDefault="00C970F9" w:rsidP="00C970F9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OpenStack</w:t>
      </w:r>
      <w:r>
        <w:rPr>
          <w:rFonts w:hint="eastAsia"/>
        </w:rPr>
        <w:t>网络基础</w:t>
      </w:r>
    </w:p>
    <w:p w:rsidR="00C970F9" w:rsidRDefault="00C970F9" w:rsidP="00C970F9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服务端的设计</w:t>
      </w:r>
    </w:p>
    <w:p w:rsidR="00C970F9" w:rsidRDefault="00DC4159" w:rsidP="00C970F9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服务端</w:t>
      </w:r>
      <w:r>
        <w:t>的部署与实践</w:t>
      </w:r>
    </w:p>
    <w:p w:rsidR="00DC4159" w:rsidRDefault="00DC4159" w:rsidP="00DC415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OVS-Agent</w:t>
      </w:r>
    </w:p>
    <w:p w:rsidR="00DC4159" w:rsidRDefault="00DC4159" w:rsidP="00DC4159">
      <w:pPr>
        <w:pStyle w:val="a3"/>
        <w:numPr>
          <w:ilvl w:val="2"/>
          <w:numId w:val="1"/>
        </w:numPr>
        <w:ind w:firstLineChars="0"/>
      </w:pPr>
      <w:r>
        <w:t>OVS-Agent</w:t>
      </w:r>
      <w:r>
        <w:rPr>
          <w:rFonts w:hint="eastAsia"/>
        </w:rPr>
        <w:t>设计</w:t>
      </w:r>
    </w:p>
    <w:p w:rsidR="00DC4159" w:rsidRDefault="00DC4159" w:rsidP="00DC4159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OVS</w:t>
      </w:r>
      <w:r>
        <w:t>-Agent</w:t>
      </w:r>
      <w:r>
        <w:t>部署</w:t>
      </w:r>
      <w:r>
        <w:rPr>
          <w:rFonts w:hint="eastAsia"/>
        </w:rPr>
        <w:t>与</w:t>
      </w:r>
      <w:r>
        <w:t>实践</w:t>
      </w:r>
    </w:p>
    <w:p w:rsidR="00AA7E93" w:rsidRDefault="00C970F9" w:rsidP="00AA7E9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OVS</w:t>
      </w:r>
      <w:r w:rsidR="00AA7E93">
        <w:rPr>
          <w:rFonts w:hint="eastAsia"/>
        </w:rPr>
        <w:t>-</w:t>
      </w:r>
      <w:r>
        <w:rPr>
          <w:rFonts w:hint="eastAsia"/>
        </w:rPr>
        <w:t>A</w:t>
      </w:r>
      <w:r w:rsidR="00AA7E93">
        <w:rPr>
          <w:rFonts w:hint="eastAsia"/>
        </w:rPr>
        <w:t>gent</w:t>
      </w:r>
      <w:r w:rsidR="00AA7E93">
        <w:rPr>
          <w:rFonts w:hint="eastAsia"/>
        </w:rPr>
        <w:t>派系</w:t>
      </w:r>
      <w:r w:rsidR="00DC4159">
        <w:rPr>
          <w:rFonts w:hint="eastAsia"/>
        </w:rPr>
        <w:t>其他选手</w:t>
      </w:r>
    </w:p>
    <w:p w:rsidR="00C970F9" w:rsidRDefault="00C970F9" w:rsidP="00C970F9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OF-Agent</w:t>
      </w:r>
      <w:r w:rsidR="00DC4159">
        <w:rPr>
          <w:rFonts w:hint="eastAsia"/>
        </w:rPr>
        <w:t>设计</w:t>
      </w:r>
    </w:p>
    <w:p w:rsidR="00DC4159" w:rsidRDefault="00DC4159" w:rsidP="00C970F9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OF-Agent</w:t>
      </w:r>
      <w:r>
        <w:rPr>
          <w:rFonts w:hint="eastAsia"/>
        </w:rPr>
        <w:t>部署与实践</w:t>
      </w:r>
    </w:p>
    <w:p w:rsidR="00C970F9" w:rsidRDefault="00C970F9" w:rsidP="00C970F9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Midolnet</w:t>
      </w:r>
      <w:r w:rsidR="00DC4159">
        <w:rPr>
          <w:rFonts w:hint="eastAsia"/>
        </w:rPr>
        <w:t>设计</w:t>
      </w:r>
    </w:p>
    <w:p w:rsidR="00DC4159" w:rsidRDefault="00DC4159" w:rsidP="00DC4159">
      <w:pPr>
        <w:pStyle w:val="a3"/>
        <w:numPr>
          <w:ilvl w:val="2"/>
          <w:numId w:val="1"/>
        </w:numPr>
        <w:ind w:firstLineChars="0"/>
      </w:pPr>
      <w:r>
        <w:t>Midolnet</w:t>
      </w:r>
      <w:r>
        <w:rPr>
          <w:rFonts w:hint="eastAsia"/>
        </w:rPr>
        <w:t>部署与实践</w:t>
      </w:r>
    </w:p>
    <w:p w:rsidR="00C970F9" w:rsidRDefault="00C970F9" w:rsidP="00C970F9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DragonFlow</w:t>
      </w:r>
      <w:r w:rsidR="00DC4159">
        <w:rPr>
          <w:rFonts w:hint="eastAsia"/>
        </w:rPr>
        <w:t>设计</w:t>
      </w:r>
    </w:p>
    <w:p w:rsidR="00DC4159" w:rsidRDefault="00DC4159" w:rsidP="00C970F9">
      <w:pPr>
        <w:pStyle w:val="a3"/>
        <w:numPr>
          <w:ilvl w:val="2"/>
          <w:numId w:val="1"/>
        </w:numPr>
        <w:ind w:firstLineChars="0"/>
      </w:pPr>
      <w:r>
        <w:t>DragonFlow</w:t>
      </w:r>
      <w:r>
        <w:t>部署与实践</w:t>
      </w:r>
    </w:p>
    <w:p w:rsidR="00C970F9" w:rsidRDefault="00C970F9" w:rsidP="00C970F9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OVN</w:t>
      </w:r>
      <w:r w:rsidR="00DC4159">
        <w:rPr>
          <w:rFonts w:hint="eastAsia"/>
        </w:rPr>
        <w:t>设计</w:t>
      </w:r>
    </w:p>
    <w:p w:rsidR="00DC4159" w:rsidRDefault="00DC4159" w:rsidP="00C970F9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OVN</w:t>
      </w:r>
      <w:r>
        <w:t>部署与实践</w:t>
      </w:r>
    </w:p>
    <w:p w:rsidR="00C970F9" w:rsidRDefault="00C970F9" w:rsidP="00C970F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OpenContrail</w:t>
      </w:r>
    </w:p>
    <w:p w:rsidR="00DC4159" w:rsidRDefault="00DC4159" w:rsidP="00DC4159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OpenContrail</w:t>
      </w:r>
      <w:r>
        <w:rPr>
          <w:rFonts w:hint="eastAsia"/>
        </w:rPr>
        <w:t>设计</w:t>
      </w:r>
    </w:p>
    <w:p w:rsidR="00DC4159" w:rsidRDefault="00DC4159" w:rsidP="00DC4159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OpenContrail</w:t>
      </w:r>
      <w:r>
        <w:t>部署与实践</w:t>
      </w:r>
    </w:p>
    <w:p w:rsidR="00AA7E93" w:rsidRDefault="00AA7E93" w:rsidP="00AA7E9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OpenDaylight</w:t>
      </w:r>
    </w:p>
    <w:p w:rsidR="00C970F9" w:rsidRDefault="00C970F9" w:rsidP="00C970F9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OVSDB Netvirt</w:t>
      </w:r>
      <w:r w:rsidR="00DC4159">
        <w:rPr>
          <w:rFonts w:hint="eastAsia"/>
        </w:rPr>
        <w:t>设计</w:t>
      </w:r>
    </w:p>
    <w:p w:rsidR="00DC4159" w:rsidRDefault="00DC4159" w:rsidP="00C970F9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OVSDB</w:t>
      </w:r>
      <w:r>
        <w:t xml:space="preserve"> Netvirt</w:t>
      </w:r>
      <w:r>
        <w:rPr>
          <w:rFonts w:hint="eastAsia"/>
        </w:rPr>
        <w:t>部署</w:t>
      </w:r>
      <w:r>
        <w:t>与实践</w:t>
      </w:r>
    </w:p>
    <w:p w:rsidR="00C970F9" w:rsidRDefault="00C970F9" w:rsidP="00C970F9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VTN</w:t>
      </w:r>
      <w:r w:rsidR="00DC4159">
        <w:rPr>
          <w:rFonts w:hint="eastAsia"/>
        </w:rPr>
        <w:t>设计</w:t>
      </w:r>
    </w:p>
    <w:p w:rsidR="00DC4159" w:rsidRDefault="00DC4159" w:rsidP="00C970F9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VTN</w:t>
      </w:r>
      <w:r>
        <w:t>部署与实践</w:t>
      </w:r>
    </w:p>
    <w:p w:rsidR="00C970F9" w:rsidRDefault="00C970F9" w:rsidP="00C970F9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lastRenderedPageBreak/>
        <w:t>SFC</w:t>
      </w:r>
      <w:r w:rsidR="00DC4159">
        <w:rPr>
          <w:rFonts w:hint="eastAsia"/>
        </w:rPr>
        <w:t>设计</w:t>
      </w:r>
    </w:p>
    <w:p w:rsidR="00DC4159" w:rsidRDefault="00DC4159" w:rsidP="00C970F9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SFC</w:t>
      </w:r>
      <w:r>
        <w:t>部署与实践</w:t>
      </w:r>
    </w:p>
    <w:p w:rsidR="00AA7E93" w:rsidRDefault="00AA7E93" w:rsidP="00AA7E9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ONOS</w:t>
      </w:r>
    </w:p>
    <w:p w:rsidR="00C970F9" w:rsidRDefault="00C970F9" w:rsidP="00C970F9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ONOSFW</w:t>
      </w:r>
      <w:r w:rsidR="00DC4159">
        <w:rPr>
          <w:rFonts w:hint="eastAsia"/>
        </w:rPr>
        <w:t>设计</w:t>
      </w:r>
    </w:p>
    <w:p w:rsidR="00DC4159" w:rsidRDefault="00DC4159" w:rsidP="00C970F9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ONOSFW</w:t>
      </w:r>
      <w:r>
        <w:rPr>
          <w:rFonts w:hint="eastAsia"/>
        </w:rPr>
        <w:t>部署</w:t>
      </w:r>
      <w:r>
        <w:t>与实践</w:t>
      </w:r>
    </w:p>
    <w:p w:rsidR="00C970F9" w:rsidRDefault="00C970F9" w:rsidP="00C970F9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OpenStack</w:t>
      </w:r>
      <w:r>
        <w:rPr>
          <w:rFonts w:hint="eastAsia"/>
        </w:rPr>
        <w:t>套件</w:t>
      </w:r>
      <w:r w:rsidR="00DC4159">
        <w:rPr>
          <w:rFonts w:hint="eastAsia"/>
        </w:rPr>
        <w:t>设计</w:t>
      </w:r>
    </w:p>
    <w:p w:rsidR="00DC4159" w:rsidRDefault="00DC4159" w:rsidP="00C970F9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OpenStack</w:t>
      </w:r>
      <w:r>
        <w:t>部署与实践</w:t>
      </w:r>
    </w:p>
    <w:p w:rsidR="008E54B6" w:rsidRDefault="008E54B6" w:rsidP="008E54B6">
      <w:pPr>
        <w:pStyle w:val="a3"/>
        <w:ind w:left="1260" w:firstLineChars="0" w:firstLine="0"/>
      </w:pPr>
    </w:p>
    <w:p w:rsidR="00470682" w:rsidRPr="009D210E" w:rsidRDefault="00470682" w:rsidP="00470682">
      <w:pPr>
        <w:rPr>
          <w:b/>
          <w:sz w:val="28"/>
        </w:rPr>
      </w:pPr>
      <w:r>
        <w:rPr>
          <w:rFonts w:hint="eastAsia"/>
          <w:b/>
          <w:sz w:val="28"/>
        </w:rPr>
        <w:t>第三</w:t>
      </w:r>
      <w:r w:rsidRPr="009D210E">
        <w:rPr>
          <w:rFonts w:hint="eastAsia"/>
          <w:b/>
          <w:sz w:val="28"/>
        </w:rPr>
        <w:t>部分</w:t>
      </w:r>
      <w:r>
        <w:rPr>
          <w:rFonts w:hint="eastAsia"/>
          <w:b/>
          <w:sz w:val="28"/>
        </w:rPr>
        <w:tab/>
      </w:r>
      <w:r>
        <w:rPr>
          <w:rFonts w:hint="eastAsia"/>
          <w:b/>
          <w:sz w:val="28"/>
        </w:rPr>
        <w:t>开源</w:t>
      </w:r>
      <w:r>
        <w:rPr>
          <w:rFonts w:hint="eastAsia"/>
          <w:b/>
          <w:sz w:val="28"/>
        </w:rPr>
        <w:t>SDDCN</w:t>
      </w:r>
      <w:r>
        <w:rPr>
          <w:rFonts w:hint="eastAsia"/>
          <w:b/>
          <w:sz w:val="28"/>
        </w:rPr>
        <w:t>——横向</w:t>
      </w:r>
      <w:r>
        <w:rPr>
          <w:b/>
          <w:sz w:val="28"/>
        </w:rPr>
        <w:t>测评</w:t>
      </w:r>
    </w:p>
    <w:p w:rsidR="009D210E" w:rsidRDefault="009D210E" w:rsidP="009D210E">
      <w:pPr>
        <w:pStyle w:val="a3"/>
        <w:numPr>
          <w:ilvl w:val="0"/>
          <w:numId w:val="1"/>
        </w:numPr>
        <w:ind w:firstLineChars="0"/>
      </w:pPr>
      <w:r w:rsidRPr="009D210E">
        <w:rPr>
          <w:rFonts w:hint="eastAsia"/>
        </w:rPr>
        <w:t>开源</w:t>
      </w:r>
      <w:r w:rsidRPr="009D210E">
        <w:rPr>
          <w:rFonts w:hint="eastAsia"/>
        </w:rPr>
        <w:t>SDDCN</w:t>
      </w:r>
      <w:r>
        <w:rPr>
          <w:rFonts w:hint="eastAsia"/>
        </w:rPr>
        <w:t>方案</w:t>
      </w:r>
      <w:r w:rsidR="00DC4159">
        <w:rPr>
          <w:rFonts w:hint="eastAsia"/>
        </w:rPr>
        <w:t>横向</w:t>
      </w:r>
      <w:r w:rsidRPr="009D210E">
        <w:rPr>
          <w:rFonts w:hint="eastAsia"/>
        </w:rPr>
        <w:t>测评</w:t>
      </w:r>
    </w:p>
    <w:p w:rsidR="00470682" w:rsidRDefault="00470682" w:rsidP="0047068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架构</w:t>
      </w:r>
    </w:p>
    <w:p w:rsidR="00470682" w:rsidRDefault="00470682" w:rsidP="00470682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数据平面</w:t>
      </w:r>
      <w:r>
        <w:t>设计</w:t>
      </w:r>
    </w:p>
    <w:p w:rsidR="00470682" w:rsidRDefault="00470682" w:rsidP="00470682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控制平面</w:t>
      </w:r>
      <w:r>
        <w:t>设计</w:t>
      </w:r>
    </w:p>
    <w:p w:rsidR="00470682" w:rsidRDefault="00470682" w:rsidP="00470682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业务平面</w:t>
      </w:r>
      <w:r>
        <w:t>设计</w:t>
      </w:r>
    </w:p>
    <w:p w:rsidR="00470682" w:rsidRDefault="00470682" w:rsidP="0047068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功能</w:t>
      </w:r>
    </w:p>
    <w:p w:rsidR="00470682" w:rsidRDefault="00470682" w:rsidP="00470682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VPC</w:t>
      </w:r>
      <w:r>
        <w:t>基本功能</w:t>
      </w:r>
    </w:p>
    <w:p w:rsidR="00470682" w:rsidRDefault="00470682" w:rsidP="00470682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安全策略</w:t>
      </w:r>
      <w:r>
        <w:t>的实现</w:t>
      </w:r>
    </w:p>
    <w:p w:rsidR="00470682" w:rsidRDefault="00470682" w:rsidP="00470682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高级服务</w:t>
      </w:r>
      <w:r>
        <w:t>的</w:t>
      </w:r>
      <w:r>
        <w:rPr>
          <w:rFonts w:hint="eastAsia"/>
        </w:rPr>
        <w:t>支持</w:t>
      </w:r>
    </w:p>
    <w:p w:rsidR="00470682" w:rsidRDefault="00470682" w:rsidP="00470682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服务链</w:t>
      </w:r>
      <w:r>
        <w:t>（</w:t>
      </w:r>
      <w:r>
        <w:rPr>
          <w:rFonts w:hint="eastAsia"/>
        </w:rPr>
        <w:t>SFC</w:t>
      </w:r>
      <w:r>
        <w:t>）的实现</w:t>
      </w:r>
    </w:p>
    <w:p w:rsidR="00470682" w:rsidRDefault="00470682" w:rsidP="00470682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网络流量的</w:t>
      </w:r>
      <w:r>
        <w:t>优化</w:t>
      </w:r>
    </w:p>
    <w:p w:rsidR="00470682" w:rsidRDefault="00470682" w:rsidP="009B560F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与</w:t>
      </w:r>
      <w:r>
        <w:t>Neutron API</w:t>
      </w:r>
      <w:r>
        <w:rPr>
          <w:rFonts w:hint="eastAsia"/>
        </w:rPr>
        <w:t>的</w:t>
      </w:r>
      <w:r>
        <w:t>对接</w:t>
      </w:r>
    </w:p>
    <w:p w:rsidR="00470682" w:rsidRDefault="00470682" w:rsidP="00470682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对虚拟机</w:t>
      </w:r>
      <w:r>
        <w:t>迁移的</w:t>
      </w:r>
      <w:r>
        <w:rPr>
          <w:rFonts w:hint="eastAsia"/>
        </w:rPr>
        <w:t>支持</w:t>
      </w:r>
    </w:p>
    <w:p w:rsidR="00470682" w:rsidRDefault="00470682" w:rsidP="00470682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GUI</w:t>
      </w:r>
    </w:p>
    <w:p w:rsidR="00470682" w:rsidRDefault="00470682" w:rsidP="0047068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性能</w:t>
      </w:r>
    </w:p>
    <w:p w:rsidR="00470682" w:rsidRDefault="00470682" w:rsidP="00470682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数据平面</w:t>
      </w:r>
      <w:r>
        <w:t>性能</w:t>
      </w:r>
    </w:p>
    <w:p w:rsidR="00470682" w:rsidRDefault="00470682" w:rsidP="00470682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控制平面</w:t>
      </w:r>
      <w:r>
        <w:t>性能</w:t>
      </w:r>
    </w:p>
    <w:p w:rsidR="00470682" w:rsidRDefault="00470682" w:rsidP="00470682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业务平面</w:t>
      </w:r>
      <w:r>
        <w:t>性能</w:t>
      </w:r>
    </w:p>
    <w:p w:rsidR="00470682" w:rsidRDefault="00470682" w:rsidP="0047068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社区成熟度</w:t>
      </w:r>
    </w:p>
    <w:p w:rsidR="00470682" w:rsidRDefault="00470682" w:rsidP="00470682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社区活跃度</w:t>
      </w:r>
    </w:p>
    <w:p w:rsidR="00470682" w:rsidRDefault="00470682" w:rsidP="00470682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文档</w:t>
      </w:r>
      <w:r>
        <w:t>和</w:t>
      </w:r>
      <w:r>
        <w:t>Wiki</w:t>
      </w:r>
    </w:p>
    <w:p w:rsidR="003B77CE" w:rsidRDefault="00470682" w:rsidP="003B77CE">
      <w:pPr>
        <w:pStyle w:val="a3"/>
        <w:numPr>
          <w:ilvl w:val="2"/>
          <w:numId w:val="1"/>
        </w:numPr>
        <w:ind w:firstLineChars="0"/>
        <w:rPr>
          <w:ins w:id="10" w:author="adam bynes" w:date="2016-07-24T16:54:00Z"/>
        </w:rPr>
      </w:pPr>
      <w:r>
        <w:rPr>
          <w:rFonts w:hint="eastAsia"/>
        </w:rPr>
        <w:t>厂商动向</w:t>
      </w:r>
    </w:p>
    <w:p w:rsidR="003B77CE" w:rsidRDefault="003B77CE" w:rsidP="003B77CE">
      <w:pPr>
        <w:rPr>
          <w:ins w:id="11" w:author="adam bynes" w:date="2016-07-24T18:13:00Z"/>
        </w:rPr>
        <w:pPrChange w:id="12" w:author="adam bynes" w:date="2016-07-24T16:54:00Z">
          <w:pPr>
            <w:pStyle w:val="a3"/>
            <w:numPr>
              <w:ilvl w:val="2"/>
              <w:numId w:val="1"/>
            </w:numPr>
            <w:ind w:left="1260" w:firstLineChars="0" w:hanging="420"/>
          </w:pPr>
        </w:pPrChange>
      </w:pPr>
      <w:ins w:id="13" w:author="adam bynes" w:date="2016-07-24T16:54:00Z">
        <w:r>
          <w:t>在这个中间可以插入部分数据平面的介绍和技术分析</w:t>
        </w:r>
      </w:ins>
      <w:ins w:id="14" w:author="adam bynes" w:date="2016-07-24T18:22:00Z">
        <w:r w:rsidR="00242BB1">
          <w:rPr>
            <w:rFonts w:hint="eastAsia"/>
          </w:rPr>
          <w:t xml:space="preserve"> </w:t>
        </w:r>
        <w:r w:rsidR="00242BB1">
          <w:rPr>
            <w:rFonts w:hint="eastAsia"/>
          </w:rPr>
          <w:t>可以在</w:t>
        </w:r>
        <w:r w:rsidR="00242BB1">
          <w:rPr>
            <w:rFonts w:hint="eastAsia"/>
          </w:rPr>
          <w:t xml:space="preserve"> </w:t>
        </w:r>
        <w:r w:rsidR="00242BB1">
          <w:t xml:space="preserve">60 </w:t>
        </w:r>
        <w:r w:rsidR="00242BB1">
          <w:t>页左右</w:t>
        </w:r>
      </w:ins>
      <w:ins w:id="15" w:author="adam bynes" w:date="2016-07-24T18:27:00Z">
        <w:r w:rsidR="00242BB1">
          <w:rPr>
            <w:rFonts w:hint="eastAsia"/>
          </w:rPr>
          <w:t xml:space="preserve"> </w:t>
        </w:r>
        <w:r w:rsidR="00242BB1">
          <w:rPr>
            <w:rFonts w:hint="eastAsia"/>
          </w:rPr>
          <w:t>或者</w:t>
        </w:r>
      </w:ins>
      <w:ins w:id="16" w:author="adam bynes" w:date="2016-07-24T18:28:00Z">
        <w:r w:rsidR="00242BB1">
          <w:rPr>
            <w:rFonts w:hint="eastAsia"/>
          </w:rPr>
          <w:t>更多</w:t>
        </w:r>
      </w:ins>
    </w:p>
    <w:p w:rsidR="006E03B2" w:rsidRDefault="006E03B2" w:rsidP="003B77CE">
      <w:pPr>
        <w:rPr>
          <w:ins w:id="17" w:author="adam bynes" w:date="2016-07-24T17:50:00Z"/>
          <w:rFonts w:hint="eastAsia"/>
        </w:rPr>
        <w:pPrChange w:id="18" w:author="adam bynes" w:date="2016-07-24T16:54:00Z">
          <w:pPr>
            <w:pStyle w:val="a3"/>
            <w:numPr>
              <w:ilvl w:val="2"/>
              <w:numId w:val="1"/>
            </w:numPr>
            <w:ind w:left="1260" w:firstLineChars="0" w:hanging="420"/>
          </w:pPr>
        </w:pPrChange>
      </w:pPr>
      <w:ins w:id="19" w:author="adam bynes" w:date="2016-07-24T18:13:00Z">
        <w:r>
          <w:t>第一部分</w:t>
        </w:r>
        <w:r>
          <w:rPr>
            <w:rFonts w:hint="eastAsia"/>
          </w:rPr>
          <w:t xml:space="preserve"> SDDCN</w:t>
        </w:r>
        <w:r>
          <w:t xml:space="preserve"> </w:t>
        </w:r>
      </w:ins>
      <w:ins w:id="20" w:author="adam bynes" w:date="2016-07-24T18:14:00Z">
        <w:r>
          <w:t>数据平面的关键技术</w:t>
        </w:r>
      </w:ins>
    </w:p>
    <w:p w:rsidR="002879B4" w:rsidRDefault="002879B4" w:rsidP="002879B4">
      <w:pPr>
        <w:pStyle w:val="a3"/>
        <w:numPr>
          <w:ilvl w:val="3"/>
          <w:numId w:val="1"/>
        </w:numPr>
        <w:ind w:left="426" w:firstLineChars="0"/>
        <w:rPr>
          <w:ins w:id="21" w:author="adam bynes" w:date="2016-07-24T17:51:00Z"/>
        </w:rPr>
        <w:pPrChange w:id="22" w:author="adam bynes" w:date="2016-07-24T17:53:00Z">
          <w:pPr>
            <w:pStyle w:val="a3"/>
            <w:numPr>
              <w:ilvl w:val="2"/>
              <w:numId w:val="1"/>
            </w:numPr>
            <w:ind w:left="1260" w:firstLineChars="0" w:hanging="420"/>
          </w:pPr>
        </w:pPrChange>
      </w:pPr>
      <w:ins w:id="23" w:author="adam bynes" w:date="2016-07-24T17:50:00Z">
        <w:r>
          <w:rPr>
            <w:rFonts w:hint="eastAsia"/>
          </w:rPr>
          <w:t>传统的</w:t>
        </w:r>
        <w:r>
          <w:rPr>
            <w:rFonts w:hint="eastAsia"/>
          </w:rPr>
          <w:t>linux</w:t>
        </w:r>
        <w:r>
          <w:t xml:space="preserve"> kernel</w:t>
        </w:r>
      </w:ins>
      <w:ins w:id="24" w:author="adam bynes" w:date="2016-07-24T17:51:00Z">
        <w:r>
          <w:t>数据平面的内容</w:t>
        </w:r>
      </w:ins>
    </w:p>
    <w:p w:rsidR="002879B4" w:rsidRDefault="002879B4" w:rsidP="002879B4">
      <w:pPr>
        <w:pStyle w:val="a3"/>
        <w:ind w:left="426" w:firstLineChars="0" w:firstLine="0"/>
        <w:rPr>
          <w:ins w:id="25" w:author="adam bynes" w:date="2016-07-24T17:51:00Z"/>
        </w:rPr>
        <w:pPrChange w:id="26" w:author="adam bynes" w:date="2016-07-24T17:53:00Z">
          <w:pPr>
            <w:pStyle w:val="a3"/>
            <w:numPr>
              <w:ilvl w:val="2"/>
              <w:numId w:val="1"/>
            </w:numPr>
            <w:ind w:left="1260" w:firstLineChars="0" w:hanging="420"/>
          </w:pPr>
        </w:pPrChange>
      </w:pPr>
      <w:ins w:id="27" w:author="adam bynes" w:date="2016-07-24T17:51:00Z">
        <w:r>
          <w:t>LB</w:t>
        </w:r>
      </w:ins>
    </w:p>
    <w:p w:rsidR="002879B4" w:rsidRDefault="002879B4" w:rsidP="002879B4">
      <w:pPr>
        <w:pStyle w:val="a3"/>
        <w:ind w:left="426" w:firstLineChars="0" w:firstLine="0"/>
        <w:rPr>
          <w:ins w:id="28" w:author="adam bynes" w:date="2016-07-24T17:52:00Z"/>
        </w:rPr>
        <w:pPrChange w:id="29" w:author="adam bynes" w:date="2016-07-24T17:53:00Z">
          <w:pPr>
            <w:pStyle w:val="a3"/>
            <w:numPr>
              <w:ilvl w:val="2"/>
              <w:numId w:val="1"/>
            </w:numPr>
            <w:ind w:left="1260" w:firstLineChars="0" w:hanging="420"/>
          </w:pPr>
        </w:pPrChange>
      </w:pPr>
      <w:ins w:id="30" w:author="adam bynes" w:date="2016-07-24T17:51:00Z">
        <w:r>
          <w:t>Softirq tasklet NAPI</w:t>
        </w:r>
      </w:ins>
    </w:p>
    <w:p w:rsidR="002879B4" w:rsidRDefault="002879B4" w:rsidP="002879B4">
      <w:pPr>
        <w:pStyle w:val="a3"/>
        <w:numPr>
          <w:ilvl w:val="3"/>
          <w:numId w:val="1"/>
        </w:numPr>
        <w:ind w:left="426" w:firstLineChars="0"/>
        <w:rPr>
          <w:ins w:id="31" w:author="adam bynes" w:date="2016-07-24T17:52:00Z"/>
        </w:rPr>
        <w:pPrChange w:id="32" w:author="adam bynes" w:date="2016-07-24T17:53:00Z">
          <w:pPr>
            <w:pStyle w:val="a3"/>
            <w:numPr>
              <w:ilvl w:val="2"/>
              <w:numId w:val="1"/>
            </w:numPr>
            <w:ind w:left="1260" w:firstLineChars="0" w:hanging="420"/>
          </w:pPr>
        </w:pPrChange>
      </w:pPr>
      <w:ins w:id="33" w:author="adam bynes" w:date="2016-07-24T17:52:00Z">
        <w:r>
          <w:rPr>
            <w:rFonts w:hint="eastAsia"/>
          </w:rPr>
          <w:t>SDDCN</w:t>
        </w:r>
        <w:r>
          <w:rPr>
            <w:rFonts w:hint="eastAsia"/>
          </w:rPr>
          <w:t>提出的挑战</w:t>
        </w:r>
      </w:ins>
    </w:p>
    <w:p w:rsidR="002879B4" w:rsidRDefault="002879B4" w:rsidP="002879B4">
      <w:pPr>
        <w:pStyle w:val="a3"/>
        <w:numPr>
          <w:ilvl w:val="4"/>
          <w:numId w:val="1"/>
        </w:numPr>
        <w:ind w:left="426" w:firstLineChars="0"/>
        <w:rPr>
          <w:ins w:id="34" w:author="adam bynes" w:date="2016-07-24T17:52:00Z"/>
        </w:rPr>
        <w:pPrChange w:id="35" w:author="adam bynes" w:date="2016-07-24T17:53:00Z">
          <w:pPr>
            <w:pStyle w:val="a3"/>
            <w:numPr>
              <w:ilvl w:val="2"/>
              <w:numId w:val="1"/>
            </w:numPr>
            <w:ind w:left="1260" w:firstLineChars="0" w:hanging="420"/>
          </w:pPr>
        </w:pPrChange>
      </w:pPr>
      <w:ins w:id="36" w:author="adam bynes" w:date="2016-07-24T17:52:00Z">
        <w:r>
          <w:t>高吞吐</w:t>
        </w:r>
        <w:r>
          <w:rPr>
            <w:rFonts w:hint="eastAsia"/>
          </w:rPr>
          <w:t xml:space="preserve"> </w:t>
        </w:r>
        <w:r>
          <w:rPr>
            <w:rFonts w:hint="eastAsia"/>
          </w:rPr>
          <w:t>低延时</w:t>
        </w:r>
      </w:ins>
    </w:p>
    <w:p w:rsidR="002879B4" w:rsidRDefault="002879B4" w:rsidP="002879B4">
      <w:pPr>
        <w:pStyle w:val="a3"/>
        <w:numPr>
          <w:ilvl w:val="4"/>
          <w:numId w:val="1"/>
        </w:numPr>
        <w:ind w:left="426" w:firstLineChars="0"/>
        <w:rPr>
          <w:ins w:id="37" w:author="adam bynes" w:date="2016-07-24T17:53:00Z"/>
        </w:rPr>
        <w:pPrChange w:id="38" w:author="adam bynes" w:date="2016-07-24T17:53:00Z">
          <w:pPr>
            <w:pStyle w:val="a3"/>
            <w:numPr>
              <w:ilvl w:val="2"/>
              <w:numId w:val="1"/>
            </w:numPr>
            <w:ind w:left="1260" w:firstLineChars="0" w:hanging="420"/>
          </w:pPr>
        </w:pPrChange>
      </w:pPr>
      <w:ins w:id="39" w:author="adam bynes" w:date="2016-07-24T17:52:00Z">
        <w:r>
          <w:t>虚拟化网络</w:t>
        </w:r>
      </w:ins>
    </w:p>
    <w:p w:rsidR="002879B4" w:rsidRDefault="002879B4" w:rsidP="002879B4">
      <w:pPr>
        <w:pStyle w:val="a3"/>
        <w:numPr>
          <w:ilvl w:val="4"/>
          <w:numId w:val="1"/>
        </w:numPr>
        <w:ind w:left="426" w:firstLineChars="0"/>
        <w:rPr>
          <w:ins w:id="40" w:author="adam bynes" w:date="2016-07-24T17:53:00Z"/>
        </w:rPr>
        <w:pPrChange w:id="41" w:author="adam bynes" w:date="2016-07-24T17:53:00Z">
          <w:pPr>
            <w:pStyle w:val="a3"/>
            <w:numPr>
              <w:ilvl w:val="2"/>
              <w:numId w:val="1"/>
            </w:numPr>
            <w:ind w:left="1260" w:firstLineChars="0" w:hanging="420"/>
          </w:pPr>
        </w:pPrChange>
      </w:pPr>
      <w:ins w:id="42" w:author="adam bynes" w:date="2016-07-24T17:53:00Z">
        <w:r>
          <w:t>网络空间的隔离</w:t>
        </w:r>
      </w:ins>
    </w:p>
    <w:p w:rsidR="002879B4" w:rsidRDefault="006E03B2" w:rsidP="002879B4">
      <w:pPr>
        <w:pStyle w:val="a3"/>
        <w:numPr>
          <w:ilvl w:val="3"/>
          <w:numId w:val="1"/>
        </w:numPr>
        <w:ind w:firstLineChars="0"/>
        <w:rPr>
          <w:ins w:id="43" w:author="adam bynes" w:date="2016-07-24T17:54:00Z"/>
        </w:rPr>
        <w:pPrChange w:id="44" w:author="adam bynes" w:date="2016-07-24T17:54:00Z">
          <w:pPr>
            <w:pStyle w:val="a3"/>
            <w:numPr>
              <w:ilvl w:val="2"/>
              <w:numId w:val="1"/>
            </w:numPr>
            <w:ind w:left="1260" w:firstLineChars="0" w:hanging="420"/>
          </w:pPr>
        </w:pPrChange>
      </w:pPr>
      <w:ins w:id="45" w:author="adam bynes" w:date="2016-07-24T18:12:00Z">
        <w:r>
          <w:rPr>
            <w:rFonts w:hint="eastAsia"/>
          </w:rPr>
          <w:t>SDDCN</w:t>
        </w:r>
      </w:ins>
      <w:ins w:id="46" w:author="adam bynes" w:date="2016-07-24T17:54:00Z">
        <w:r w:rsidR="002879B4">
          <w:rPr>
            <w:rFonts w:hint="eastAsia"/>
          </w:rPr>
          <w:t>虚拟化网络的实现</w:t>
        </w:r>
      </w:ins>
    </w:p>
    <w:p w:rsidR="002879B4" w:rsidRDefault="002879B4" w:rsidP="002879B4">
      <w:pPr>
        <w:pStyle w:val="a3"/>
        <w:numPr>
          <w:ilvl w:val="4"/>
          <w:numId w:val="1"/>
        </w:numPr>
        <w:ind w:firstLineChars="0"/>
        <w:rPr>
          <w:ins w:id="47" w:author="adam bynes" w:date="2016-07-24T17:54:00Z"/>
        </w:rPr>
        <w:pPrChange w:id="48" w:author="adam bynes" w:date="2016-07-24T17:54:00Z">
          <w:pPr>
            <w:pStyle w:val="a3"/>
            <w:numPr>
              <w:ilvl w:val="2"/>
              <w:numId w:val="1"/>
            </w:numPr>
            <w:ind w:left="1260" w:firstLineChars="0" w:hanging="420"/>
          </w:pPr>
        </w:pPrChange>
      </w:pPr>
      <w:ins w:id="49" w:author="adam bynes" w:date="2016-07-24T17:54:00Z">
        <w:r>
          <w:t>SR IOV</w:t>
        </w:r>
      </w:ins>
    </w:p>
    <w:p w:rsidR="002879B4" w:rsidRDefault="002879B4" w:rsidP="002879B4">
      <w:pPr>
        <w:pStyle w:val="a3"/>
        <w:numPr>
          <w:ilvl w:val="4"/>
          <w:numId w:val="1"/>
        </w:numPr>
        <w:ind w:firstLineChars="0"/>
        <w:rPr>
          <w:ins w:id="50" w:author="adam bynes" w:date="2016-07-24T17:54:00Z"/>
        </w:rPr>
        <w:pPrChange w:id="51" w:author="adam bynes" w:date="2016-07-24T17:54:00Z">
          <w:pPr>
            <w:pStyle w:val="a3"/>
            <w:numPr>
              <w:ilvl w:val="2"/>
              <w:numId w:val="1"/>
            </w:numPr>
            <w:ind w:left="1260" w:firstLineChars="0" w:hanging="420"/>
          </w:pPr>
        </w:pPrChange>
      </w:pPr>
      <w:ins w:id="52" w:author="adam bynes" w:date="2016-07-24T17:54:00Z">
        <w:r>
          <w:t>Front end back end VHOST and virtio</w:t>
        </w:r>
        <w:r>
          <w:rPr>
            <w:rFonts w:hint="eastAsia"/>
          </w:rPr>
          <w:t>-</w:t>
        </w:r>
        <w:r>
          <w:t>net</w:t>
        </w:r>
      </w:ins>
    </w:p>
    <w:p w:rsidR="002879B4" w:rsidRDefault="002879B4" w:rsidP="002879B4">
      <w:pPr>
        <w:pStyle w:val="a3"/>
        <w:numPr>
          <w:ilvl w:val="4"/>
          <w:numId w:val="1"/>
        </w:numPr>
        <w:ind w:firstLineChars="0"/>
        <w:rPr>
          <w:ins w:id="53" w:author="adam bynes" w:date="2016-07-24T18:26:00Z"/>
        </w:rPr>
        <w:pPrChange w:id="54" w:author="adam bynes" w:date="2016-07-24T17:54:00Z">
          <w:pPr>
            <w:pStyle w:val="a3"/>
            <w:numPr>
              <w:ilvl w:val="2"/>
              <w:numId w:val="1"/>
            </w:numPr>
            <w:ind w:left="1260" w:firstLineChars="0" w:hanging="420"/>
          </w:pPr>
        </w:pPrChange>
      </w:pPr>
      <w:ins w:id="55" w:author="adam bynes" w:date="2016-07-24T17:55:00Z">
        <w:r>
          <w:t>Network namespace</w:t>
        </w:r>
      </w:ins>
    </w:p>
    <w:p w:rsidR="00242BB1" w:rsidRDefault="00242BB1" w:rsidP="002879B4">
      <w:pPr>
        <w:pStyle w:val="a3"/>
        <w:numPr>
          <w:ilvl w:val="4"/>
          <w:numId w:val="1"/>
        </w:numPr>
        <w:ind w:firstLineChars="0"/>
        <w:rPr>
          <w:ins w:id="56" w:author="adam bynes" w:date="2016-07-24T17:56:00Z"/>
        </w:rPr>
        <w:pPrChange w:id="57" w:author="adam bynes" w:date="2016-07-24T17:54:00Z">
          <w:pPr>
            <w:pStyle w:val="a3"/>
            <w:numPr>
              <w:ilvl w:val="2"/>
              <w:numId w:val="1"/>
            </w:numPr>
            <w:ind w:left="1260" w:firstLineChars="0" w:hanging="420"/>
          </w:pPr>
        </w:pPrChange>
      </w:pPr>
      <w:ins w:id="58" w:author="adam bynes" w:date="2016-07-24T18:26:00Z">
        <w:r>
          <w:t>VXLAN</w:t>
        </w:r>
      </w:ins>
    </w:p>
    <w:p w:rsidR="002879B4" w:rsidRDefault="002879B4" w:rsidP="002879B4">
      <w:pPr>
        <w:pStyle w:val="a3"/>
        <w:numPr>
          <w:ilvl w:val="3"/>
          <w:numId w:val="1"/>
        </w:numPr>
        <w:ind w:firstLineChars="0"/>
        <w:rPr>
          <w:ins w:id="59" w:author="adam bynes" w:date="2016-07-24T17:56:00Z"/>
        </w:rPr>
        <w:pPrChange w:id="60" w:author="adam bynes" w:date="2016-07-24T17:56:00Z">
          <w:pPr>
            <w:pStyle w:val="a3"/>
            <w:numPr>
              <w:ilvl w:val="2"/>
              <w:numId w:val="1"/>
            </w:numPr>
            <w:ind w:left="1260" w:firstLineChars="0" w:hanging="420"/>
          </w:pPr>
        </w:pPrChange>
      </w:pPr>
      <w:ins w:id="61" w:author="adam bynes" w:date="2016-07-24T17:56:00Z">
        <w:r>
          <w:rPr>
            <w:rFonts w:hint="eastAsia"/>
          </w:rPr>
          <w:t>SDDCN</w:t>
        </w:r>
        <w:r>
          <w:rPr>
            <w:rFonts w:hint="eastAsia"/>
          </w:rPr>
          <w:t>加速的关键技术</w:t>
        </w:r>
      </w:ins>
    </w:p>
    <w:p w:rsidR="002879B4" w:rsidRDefault="002879B4" w:rsidP="002879B4">
      <w:pPr>
        <w:pStyle w:val="a3"/>
        <w:numPr>
          <w:ilvl w:val="4"/>
          <w:numId w:val="1"/>
        </w:numPr>
        <w:ind w:firstLineChars="0"/>
        <w:rPr>
          <w:ins w:id="62" w:author="adam bynes" w:date="2016-07-24T17:57:00Z"/>
        </w:rPr>
        <w:pPrChange w:id="63" w:author="adam bynes" w:date="2016-07-24T17:56:00Z">
          <w:pPr>
            <w:pStyle w:val="a3"/>
            <w:numPr>
              <w:ilvl w:val="2"/>
              <w:numId w:val="1"/>
            </w:numPr>
            <w:ind w:left="1260" w:firstLineChars="0" w:hanging="420"/>
          </w:pPr>
        </w:pPrChange>
      </w:pPr>
      <w:ins w:id="64" w:author="adam bynes" w:date="2016-07-24T17:56:00Z">
        <w:r>
          <w:t>UIO VFIO FUSE CU</w:t>
        </w:r>
      </w:ins>
      <w:ins w:id="65" w:author="adam bynes" w:date="2016-07-24T17:57:00Z">
        <w:r>
          <w:t>SE</w:t>
        </w:r>
      </w:ins>
    </w:p>
    <w:p w:rsidR="002879B4" w:rsidRDefault="002879B4" w:rsidP="002879B4">
      <w:pPr>
        <w:pStyle w:val="a3"/>
        <w:numPr>
          <w:ilvl w:val="4"/>
          <w:numId w:val="1"/>
        </w:numPr>
        <w:ind w:firstLineChars="0"/>
        <w:rPr>
          <w:ins w:id="66" w:author="adam bynes" w:date="2016-07-24T17:57:00Z"/>
        </w:rPr>
        <w:pPrChange w:id="67" w:author="adam bynes" w:date="2016-07-24T17:56:00Z">
          <w:pPr>
            <w:pStyle w:val="a3"/>
            <w:numPr>
              <w:ilvl w:val="2"/>
              <w:numId w:val="1"/>
            </w:numPr>
            <w:ind w:left="1260" w:firstLineChars="0" w:hanging="420"/>
          </w:pPr>
        </w:pPrChange>
      </w:pPr>
      <w:ins w:id="68" w:author="adam bynes" w:date="2016-07-24T17:57:00Z">
        <w:r>
          <w:t>网络协议栈的扁平化</w:t>
        </w:r>
      </w:ins>
    </w:p>
    <w:p w:rsidR="002879B4" w:rsidRDefault="002879B4" w:rsidP="002879B4">
      <w:pPr>
        <w:pStyle w:val="a3"/>
        <w:numPr>
          <w:ilvl w:val="4"/>
          <w:numId w:val="1"/>
        </w:numPr>
        <w:ind w:firstLineChars="0"/>
        <w:rPr>
          <w:ins w:id="69" w:author="adam bynes" w:date="2016-07-24T17:59:00Z"/>
        </w:rPr>
        <w:pPrChange w:id="70" w:author="adam bynes" w:date="2016-07-24T17:56:00Z">
          <w:pPr>
            <w:pStyle w:val="a3"/>
            <w:numPr>
              <w:ilvl w:val="2"/>
              <w:numId w:val="1"/>
            </w:numPr>
            <w:ind w:left="1260" w:firstLineChars="0" w:hanging="420"/>
          </w:pPr>
        </w:pPrChange>
      </w:pPr>
      <w:ins w:id="71" w:author="adam bynes" w:date="2016-07-24T17:57:00Z">
        <w:r>
          <w:t>基础</w:t>
        </w:r>
      </w:ins>
      <w:ins w:id="72" w:author="adam bynes" w:date="2016-07-24T17:58:00Z">
        <w:r>
          <w:t>架构</w:t>
        </w:r>
        <w:r>
          <w:t>OS</w:t>
        </w:r>
        <w:r>
          <w:t>的扁平化</w:t>
        </w:r>
        <w:r>
          <w:rPr>
            <w:rFonts w:hint="eastAsia"/>
          </w:rPr>
          <w:t xml:space="preserve"> unikernel</w:t>
        </w:r>
      </w:ins>
    </w:p>
    <w:p w:rsidR="002879B4" w:rsidRDefault="002879B4" w:rsidP="002879B4">
      <w:pPr>
        <w:pStyle w:val="a3"/>
        <w:numPr>
          <w:ilvl w:val="4"/>
          <w:numId w:val="1"/>
        </w:numPr>
        <w:ind w:firstLineChars="0"/>
        <w:rPr>
          <w:ins w:id="73" w:author="adam bynes" w:date="2016-07-24T18:12:00Z"/>
        </w:rPr>
        <w:pPrChange w:id="74" w:author="adam bynes" w:date="2016-07-24T17:56:00Z">
          <w:pPr>
            <w:pStyle w:val="a3"/>
            <w:numPr>
              <w:ilvl w:val="2"/>
              <w:numId w:val="1"/>
            </w:numPr>
            <w:ind w:left="1260" w:firstLineChars="0" w:hanging="420"/>
          </w:pPr>
        </w:pPrChange>
      </w:pPr>
      <w:ins w:id="75" w:author="adam bynes" w:date="2016-07-24T17:59:00Z">
        <w:r>
          <w:t>CPU</w:t>
        </w:r>
        <w:r>
          <w:t>架构的变革</w:t>
        </w:r>
      </w:ins>
      <w:ins w:id="76" w:author="adam bynes" w:date="2016-07-24T18:12:00Z">
        <w:r w:rsidR="006E03B2">
          <w:t>对网络包处理的影响</w:t>
        </w:r>
      </w:ins>
    </w:p>
    <w:p w:rsidR="006E03B2" w:rsidRDefault="006E03B2" w:rsidP="006E03B2">
      <w:pPr>
        <w:rPr>
          <w:ins w:id="77" w:author="adam bynes" w:date="2016-07-24T18:14:00Z"/>
        </w:rPr>
        <w:pPrChange w:id="78" w:author="adam bynes" w:date="2016-07-24T18:13:00Z">
          <w:pPr>
            <w:pStyle w:val="a3"/>
            <w:numPr>
              <w:ilvl w:val="2"/>
              <w:numId w:val="1"/>
            </w:numPr>
            <w:ind w:left="1260" w:firstLineChars="0" w:hanging="420"/>
          </w:pPr>
        </w:pPrChange>
      </w:pPr>
      <w:ins w:id="79" w:author="adam bynes" w:date="2016-07-24T18:14:00Z">
        <w:r>
          <w:t>第</w:t>
        </w:r>
        <w:r>
          <w:rPr>
            <w:rFonts w:hint="eastAsia"/>
          </w:rPr>
          <w:t>二</w:t>
        </w:r>
        <w:r>
          <w:t>部分</w:t>
        </w:r>
        <w:r>
          <w:rPr>
            <w:rFonts w:hint="eastAsia"/>
          </w:rPr>
          <w:t xml:space="preserve"> SDDCN</w:t>
        </w:r>
        <w:r>
          <w:t xml:space="preserve"> </w:t>
        </w:r>
        <w:r>
          <w:t>数据平面</w:t>
        </w:r>
        <w:r>
          <w:rPr>
            <w:rFonts w:hint="eastAsia"/>
          </w:rPr>
          <w:t>开源</w:t>
        </w:r>
        <w:r>
          <w:t>解决方案</w:t>
        </w:r>
      </w:ins>
    </w:p>
    <w:p w:rsidR="006E03B2" w:rsidRDefault="006E03B2" w:rsidP="006E03B2">
      <w:pPr>
        <w:pStyle w:val="a3"/>
        <w:numPr>
          <w:ilvl w:val="0"/>
          <w:numId w:val="3"/>
        </w:numPr>
        <w:ind w:firstLineChars="0"/>
        <w:rPr>
          <w:ins w:id="80" w:author="adam bynes" w:date="2016-07-24T18:14:00Z"/>
        </w:rPr>
        <w:pPrChange w:id="81" w:author="adam bynes" w:date="2016-07-24T18:14:00Z">
          <w:pPr>
            <w:pStyle w:val="a3"/>
            <w:numPr>
              <w:ilvl w:val="2"/>
              <w:numId w:val="1"/>
            </w:numPr>
            <w:ind w:left="1260" w:firstLineChars="0" w:hanging="420"/>
          </w:pPr>
        </w:pPrChange>
      </w:pPr>
      <w:ins w:id="82" w:author="adam bynes" w:date="2016-07-24T18:14:00Z">
        <w:r>
          <w:t>N</w:t>
        </w:r>
        <w:r>
          <w:rPr>
            <w:rFonts w:hint="eastAsia"/>
          </w:rPr>
          <w:t>etmap</w:t>
        </w:r>
        <w:r>
          <w:t xml:space="preserve"> </w:t>
        </w:r>
        <w:r>
          <w:rPr>
            <w:rFonts w:hint="eastAsia"/>
          </w:rPr>
          <w:t>&amp;</w:t>
        </w:r>
        <w:r>
          <w:t xml:space="preserve"> PF ring</w:t>
        </w:r>
      </w:ins>
      <w:ins w:id="83" w:author="adam bynes" w:date="2016-07-24T18:16:00Z">
        <w:r>
          <w:t xml:space="preserve"> </w:t>
        </w:r>
        <w:r>
          <w:t>数据平面加速的始祖</w:t>
        </w:r>
      </w:ins>
    </w:p>
    <w:p w:rsidR="006E03B2" w:rsidRDefault="006E03B2" w:rsidP="006E03B2">
      <w:pPr>
        <w:pStyle w:val="a3"/>
        <w:numPr>
          <w:ilvl w:val="1"/>
          <w:numId w:val="3"/>
        </w:numPr>
        <w:ind w:firstLineChars="0"/>
        <w:rPr>
          <w:ins w:id="84" w:author="adam bynes" w:date="2016-07-24T18:15:00Z"/>
        </w:rPr>
        <w:pPrChange w:id="85" w:author="adam bynes" w:date="2016-07-24T18:14:00Z">
          <w:pPr>
            <w:pStyle w:val="a3"/>
            <w:numPr>
              <w:ilvl w:val="2"/>
              <w:numId w:val="1"/>
            </w:numPr>
            <w:ind w:left="1260" w:firstLineChars="0" w:hanging="420"/>
          </w:pPr>
        </w:pPrChange>
      </w:pPr>
      <w:ins w:id="86" w:author="adam bynes" w:date="2016-07-24T18:15:00Z">
        <w:r>
          <w:t>原理深入和</w:t>
        </w:r>
      </w:ins>
      <w:ins w:id="87" w:author="adam bynes" w:date="2016-07-24T18:16:00Z">
        <w:r>
          <w:rPr>
            <w:rFonts w:hint="eastAsia"/>
          </w:rPr>
          <w:t>部署</w:t>
        </w:r>
      </w:ins>
    </w:p>
    <w:p w:rsidR="006E03B2" w:rsidRDefault="006E03B2" w:rsidP="006E03B2">
      <w:pPr>
        <w:pStyle w:val="a3"/>
        <w:numPr>
          <w:ilvl w:val="0"/>
          <w:numId w:val="3"/>
        </w:numPr>
        <w:ind w:firstLineChars="0"/>
        <w:rPr>
          <w:ins w:id="88" w:author="adam bynes" w:date="2016-07-24T18:16:00Z"/>
        </w:rPr>
        <w:pPrChange w:id="89" w:author="adam bynes" w:date="2016-07-24T18:15:00Z">
          <w:pPr>
            <w:pStyle w:val="a3"/>
            <w:numPr>
              <w:ilvl w:val="2"/>
              <w:numId w:val="1"/>
            </w:numPr>
            <w:ind w:left="1260" w:firstLineChars="0" w:hanging="420"/>
          </w:pPr>
        </w:pPrChange>
      </w:pPr>
      <w:ins w:id="90" w:author="adam bynes" w:date="2016-07-24T18:15:00Z">
        <w:r>
          <w:rPr>
            <w:rFonts w:hint="eastAsia"/>
          </w:rPr>
          <w:t>DPDK</w:t>
        </w:r>
      </w:ins>
      <w:ins w:id="91" w:author="adam bynes" w:date="2016-07-24T18:16:00Z">
        <w:r>
          <w:t xml:space="preserve"> packet IO </w:t>
        </w:r>
        <w:r>
          <w:t>加速</w:t>
        </w:r>
      </w:ins>
      <w:ins w:id="92" w:author="adam bynes" w:date="2016-07-24T18:17:00Z">
        <w:r>
          <w:t>的神奇</w:t>
        </w:r>
      </w:ins>
    </w:p>
    <w:p w:rsidR="006E03B2" w:rsidRDefault="006E03B2" w:rsidP="006E03B2">
      <w:pPr>
        <w:pStyle w:val="a3"/>
        <w:numPr>
          <w:ilvl w:val="1"/>
          <w:numId w:val="3"/>
        </w:numPr>
        <w:ind w:firstLineChars="0"/>
        <w:rPr>
          <w:ins w:id="93" w:author="adam bynes" w:date="2016-07-24T18:16:00Z"/>
        </w:rPr>
      </w:pPr>
      <w:ins w:id="94" w:author="adam bynes" w:date="2016-07-24T18:16:00Z">
        <w:r>
          <w:t>原理深入和</w:t>
        </w:r>
        <w:r>
          <w:rPr>
            <w:rFonts w:hint="eastAsia"/>
          </w:rPr>
          <w:t>部署</w:t>
        </w:r>
      </w:ins>
    </w:p>
    <w:p w:rsidR="006E03B2" w:rsidRDefault="006E03B2" w:rsidP="006E03B2">
      <w:pPr>
        <w:pStyle w:val="a3"/>
        <w:numPr>
          <w:ilvl w:val="0"/>
          <w:numId w:val="3"/>
        </w:numPr>
        <w:ind w:firstLineChars="0"/>
        <w:rPr>
          <w:ins w:id="95" w:author="adam bynes" w:date="2016-07-24T18:16:00Z"/>
        </w:rPr>
        <w:pPrChange w:id="96" w:author="adam bynes" w:date="2016-07-24T18:15:00Z">
          <w:pPr>
            <w:pStyle w:val="a3"/>
            <w:numPr>
              <w:ilvl w:val="2"/>
              <w:numId w:val="1"/>
            </w:numPr>
            <w:ind w:left="1260" w:firstLineChars="0" w:hanging="420"/>
          </w:pPr>
        </w:pPrChange>
      </w:pPr>
      <w:ins w:id="97" w:author="adam bynes" w:date="2016-07-24T18:16:00Z">
        <w:r>
          <w:rPr>
            <w:rFonts w:hint="eastAsia"/>
          </w:rPr>
          <w:t>OVS</w:t>
        </w:r>
        <w:r>
          <w:t xml:space="preserve"> and OVS-DPDK</w:t>
        </w:r>
      </w:ins>
      <w:ins w:id="98" w:author="adam bynes" w:date="2016-07-24T18:17:00Z">
        <w:r>
          <w:t xml:space="preserve"> </w:t>
        </w:r>
        <w:r>
          <w:t>高效的虚拟交换机</w:t>
        </w:r>
      </w:ins>
    </w:p>
    <w:p w:rsidR="006E03B2" w:rsidRDefault="006E03B2" w:rsidP="006E03B2">
      <w:pPr>
        <w:pStyle w:val="a3"/>
        <w:numPr>
          <w:ilvl w:val="1"/>
          <w:numId w:val="3"/>
        </w:numPr>
        <w:ind w:firstLineChars="0"/>
        <w:rPr>
          <w:ins w:id="99" w:author="adam bynes" w:date="2016-07-24T18:16:00Z"/>
        </w:rPr>
      </w:pPr>
      <w:ins w:id="100" w:author="adam bynes" w:date="2016-07-24T18:16:00Z">
        <w:r>
          <w:t>原理深入和</w:t>
        </w:r>
        <w:r>
          <w:rPr>
            <w:rFonts w:hint="eastAsia"/>
          </w:rPr>
          <w:t>部署</w:t>
        </w:r>
      </w:ins>
    </w:p>
    <w:p w:rsidR="006E03B2" w:rsidRDefault="006E03B2" w:rsidP="006E03B2">
      <w:pPr>
        <w:pStyle w:val="a3"/>
        <w:numPr>
          <w:ilvl w:val="0"/>
          <w:numId w:val="3"/>
        </w:numPr>
        <w:ind w:firstLineChars="0"/>
        <w:rPr>
          <w:ins w:id="101" w:author="adam bynes" w:date="2016-07-24T18:18:00Z"/>
        </w:rPr>
        <w:pPrChange w:id="102" w:author="adam bynes" w:date="2016-07-24T18:15:00Z">
          <w:pPr>
            <w:pStyle w:val="a3"/>
            <w:numPr>
              <w:ilvl w:val="2"/>
              <w:numId w:val="1"/>
            </w:numPr>
            <w:ind w:left="1260" w:firstLineChars="0" w:hanging="420"/>
          </w:pPr>
        </w:pPrChange>
      </w:pPr>
      <w:ins w:id="103" w:author="adam bynes" w:date="2016-07-24T18:16:00Z">
        <w:r>
          <w:rPr>
            <w:rFonts w:hint="eastAsia"/>
          </w:rPr>
          <w:t>VPP</w:t>
        </w:r>
        <w:r>
          <w:t xml:space="preserve"> </w:t>
        </w:r>
      </w:ins>
      <w:ins w:id="104" w:author="adam bynes" w:date="2016-07-24T18:17:00Z">
        <w:r>
          <w:t>数据平面服务的</w:t>
        </w:r>
      </w:ins>
      <w:ins w:id="105" w:author="adam bynes" w:date="2016-07-24T18:18:00Z">
        <w:r>
          <w:rPr>
            <w:rFonts w:hint="eastAsia"/>
          </w:rPr>
          <w:t>后起之秀</w:t>
        </w:r>
      </w:ins>
    </w:p>
    <w:p w:rsidR="006E03B2" w:rsidRDefault="006E03B2" w:rsidP="006E03B2">
      <w:pPr>
        <w:pStyle w:val="a3"/>
        <w:numPr>
          <w:ilvl w:val="1"/>
          <w:numId w:val="3"/>
        </w:numPr>
        <w:ind w:firstLineChars="0"/>
        <w:rPr>
          <w:ins w:id="106" w:author="adam bynes" w:date="2016-07-24T18:18:00Z"/>
        </w:rPr>
      </w:pPr>
      <w:ins w:id="107" w:author="adam bynes" w:date="2016-07-24T18:18:00Z">
        <w:r>
          <w:t>原理深入和</w:t>
        </w:r>
        <w:r>
          <w:rPr>
            <w:rFonts w:hint="eastAsia"/>
          </w:rPr>
          <w:t>部署</w:t>
        </w:r>
      </w:ins>
    </w:p>
    <w:p w:rsidR="006E03B2" w:rsidRDefault="006E03B2" w:rsidP="006E03B2">
      <w:pPr>
        <w:pStyle w:val="a3"/>
        <w:numPr>
          <w:ilvl w:val="0"/>
          <w:numId w:val="3"/>
        </w:numPr>
        <w:ind w:firstLineChars="0"/>
        <w:rPr>
          <w:ins w:id="108" w:author="adam bynes" w:date="2016-07-24T18:18:00Z"/>
        </w:rPr>
        <w:pPrChange w:id="109" w:author="adam bynes" w:date="2016-07-24T18:15:00Z">
          <w:pPr>
            <w:pStyle w:val="a3"/>
            <w:numPr>
              <w:ilvl w:val="2"/>
              <w:numId w:val="1"/>
            </w:numPr>
            <w:ind w:left="1260" w:firstLineChars="0" w:hanging="420"/>
          </w:pPr>
        </w:pPrChange>
      </w:pPr>
      <w:ins w:id="110" w:author="adam bynes" w:date="2016-07-24T18:18:00Z">
        <w:r>
          <w:t>M</w:t>
        </w:r>
        <w:r>
          <w:rPr>
            <w:rFonts w:hint="eastAsia"/>
          </w:rPr>
          <w:t>tcp</w:t>
        </w:r>
        <w:r>
          <w:t xml:space="preserve"> networking stack in user space</w:t>
        </w:r>
      </w:ins>
    </w:p>
    <w:p w:rsidR="006E03B2" w:rsidRDefault="006E03B2" w:rsidP="006E03B2">
      <w:pPr>
        <w:pStyle w:val="a3"/>
        <w:numPr>
          <w:ilvl w:val="1"/>
          <w:numId w:val="3"/>
        </w:numPr>
        <w:ind w:firstLineChars="0"/>
        <w:rPr>
          <w:ins w:id="111" w:author="adam bynes" w:date="2016-07-24T18:18:00Z"/>
        </w:rPr>
      </w:pPr>
      <w:ins w:id="112" w:author="adam bynes" w:date="2016-07-24T18:18:00Z">
        <w:r>
          <w:t>原理深入和</w:t>
        </w:r>
        <w:r>
          <w:rPr>
            <w:rFonts w:hint="eastAsia"/>
          </w:rPr>
          <w:t>部署</w:t>
        </w:r>
      </w:ins>
    </w:p>
    <w:p w:rsidR="006E03B2" w:rsidRDefault="006E03B2" w:rsidP="006E03B2">
      <w:pPr>
        <w:pStyle w:val="a3"/>
        <w:numPr>
          <w:ilvl w:val="0"/>
          <w:numId w:val="3"/>
        </w:numPr>
        <w:ind w:firstLineChars="0"/>
        <w:rPr>
          <w:ins w:id="113" w:author="adam bynes" w:date="2016-07-24T18:19:00Z"/>
        </w:rPr>
        <w:pPrChange w:id="114" w:author="adam bynes" w:date="2016-07-24T18:15:00Z">
          <w:pPr>
            <w:pStyle w:val="a3"/>
            <w:numPr>
              <w:ilvl w:val="2"/>
              <w:numId w:val="1"/>
            </w:numPr>
            <w:ind w:left="1260" w:firstLineChars="0" w:hanging="420"/>
          </w:pPr>
        </w:pPrChange>
      </w:pPr>
      <w:ins w:id="115" w:author="adam bynes" w:date="2016-07-24T18:19:00Z">
        <w:r>
          <w:rPr>
            <w:rFonts w:hint="eastAsia"/>
          </w:rPr>
          <w:t>低延时的关键开源软件</w:t>
        </w:r>
        <w:r>
          <w:rPr>
            <w:rFonts w:hint="eastAsia"/>
          </w:rPr>
          <w:t xml:space="preserve"> openonload</w:t>
        </w:r>
      </w:ins>
    </w:p>
    <w:p w:rsidR="006E03B2" w:rsidRDefault="006E03B2" w:rsidP="006E03B2">
      <w:pPr>
        <w:pStyle w:val="a3"/>
        <w:numPr>
          <w:ilvl w:val="1"/>
          <w:numId w:val="3"/>
        </w:numPr>
        <w:ind w:firstLineChars="0"/>
        <w:rPr>
          <w:rFonts w:hint="eastAsia"/>
        </w:rPr>
        <w:pPrChange w:id="116" w:author="adam bynes" w:date="2016-07-24T18:19:00Z">
          <w:pPr>
            <w:pStyle w:val="a3"/>
            <w:numPr>
              <w:ilvl w:val="2"/>
              <w:numId w:val="1"/>
            </w:numPr>
            <w:ind w:left="1260" w:firstLineChars="0" w:hanging="420"/>
          </w:pPr>
        </w:pPrChange>
      </w:pPr>
      <w:ins w:id="117" w:author="adam bynes" w:date="2016-07-24T18:19:00Z">
        <w:r>
          <w:t>原理深入和</w:t>
        </w:r>
        <w:r>
          <w:rPr>
            <w:rFonts w:hint="eastAsia"/>
          </w:rPr>
          <w:t>部署</w:t>
        </w:r>
      </w:ins>
    </w:p>
    <w:p w:rsidR="009D210E" w:rsidRDefault="00470682" w:rsidP="009D210E">
      <w:pPr>
        <w:rPr>
          <w:b/>
          <w:sz w:val="28"/>
        </w:rPr>
      </w:pPr>
      <w:r>
        <w:rPr>
          <w:rFonts w:hint="eastAsia"/>
          <w:b/>
          <w:sz w:val="28"/>
        </w:rPr>
        <w:t>第四</w:t>
      </w:r>
      <w:r w:rsidR="009D210E" w:rsidRPr="009D210E">
        <w:rPr>
          <w:rFonts w:hint="eastAsia"/>
          <w:b/>
          <w:sz w:val="28"/>
        </w:rPr>
        <w:t>部分</w:t>
      </w:r>
      <w:r w:rsidR="00934587">
        <w:rPr>
          <w:rFonts w:hint="eastAsia"/>
          <w:b/>
          <w:sz w:val="28"/>
        </w:rPr>
        <w:t xml:space="preserve"> SDDC</w:t>
      </w:r>
      <w:r w:rsidR="00934587">
        <w:rPr>
          <w:b/>
          <w:sz w:val="28"/>
        </w:rPr>
        <w:t>N</w:t>
      </w:r>
      <w:r w:rsidR="00934587">
        <w:rPr>
          <w:b/>
          <w:sz w:val="28"/>
        </w:rPr>
        <w:t>企业部署案例</w:t>
      </w:r>
    </w:p>
    <w:p w:rsidR="00934587" w:rsidRPr="009D210E" w:rsidRDefault="00470682" w:rsidP="00934587">
      <w:pPr>
        <w:rPr>
          <w:b/>
          <w:sz w:val="28"/>
        </w:rPr>
      </w:pPr>
      <w:r>
        <w:rPr>
          <w:rFonts w:hint="eastAsia"/>
          <w:b/>
          <w:sz w:val="28"/>
        </w:rPr>
        <w:t>第五</w:t>
      </w:r>
      <w:r w:rsidR="00934587" w:rsidRPr="009D210E">
        <w:rPr>
          <w:rFonts w:hint="eastAsia"/>
          <w:b/>
          <w:sz w:val="28"/>
        </w:rPr>
        <w:t>部分</w:t>
      </w:r>
      <w:r w:rsidR="00934587">
        <w:rPr>
          <w:rFonts w:hint="eastAsia"/>
          <w:b/>
          <w:sz w:val="28"/>
        </w:rPr>
        <w:t xml:space="preserve"> SDDCN</w:t>
      </w:r>
      <w:r w:rsidR="00934587">
        <w:rPr>
          <w:rFonts w:hint="eastAsia"/>
          <w:b/>
          <w:sz w:val="28"/>
        </w:rPr>
        <w:t>展望</w:t>
      </w:r>
    </w:p>
    <w:p w:rsidR="00CF3C5A" w:rsidRDefault="00934587" w:rsidP="00CF3C5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容器网络和</w:t>
      </w:r>
      <w:r>
        <w:t>物理网络</w:t>
      </w:r>
      <w:r>
        <w:rPr>
          <w:rFonts w:hint="eastAsia"/>
        </w:rPr>
        <w:t>的</w:t>
      </w:r>
      <w:r>
        <w:t>集成</w:t>
      </w:r>
    </w:p>
    <w:p w:rsidR="00AA7E93" w:rsidRDefault="00C970F9" w:rsidP="00AA7E9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云计算主</w:t>
      </w:r>
      <w:r w:rsidR="00AA7E93">
        <w:rPr>
          <w:rFonts w:hint="eastAsia"/>
        </w:rPr>
        <w:t>战场——裸机、虚拟机与容器</w:t>
      </w:r>
    </w:p>
    <w:p w:rsidR="00AA7E93" w:rsidRDefault="00AA7E93" w:rsidP="00AA7E9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容器</w:t>
      </w:r>
      <w:r w:rsidR="00934587">
        <w:rPr>
          <w:rFonts w:hint="eastAsia"/>
        </w:rPr>
        <w:t>网络的演进</w:t>
      </w:r>
    </w:p>
    <w:p w:rsidR="00472CE2" w:rsidRDefault="00472CE2" w:rsidP="00AF09A0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容器网络概述</w:t>
      </w:r>
    </w:p>
    <w:p w:rsidR="00472CE2" w:rsidRDefault="00472CE2" w:rsidP="00472CE2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Docker</w:t>
      </w:r>
      <w:r>
        <w:rPr>
          <w:rFonts w:hint="eastAsia"/>
        </w:rPr>
        <w:t>网络演进</w:t>
      </w:r>
    </w:p>
    <w:p w:rsidR="00472CE2" w:rsidRDefault="00472CE2" w:rsidP="00472CE2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容器网络选手</w:t>
      </w:r>
      <w:r w:rsidR="00331CCA">
        <w:rPr>
          <w:rFonts w:hint="eastAsia"/>
        </w:rPr>
        <w:t>速</w:t>
      </w:r>
      <w:r>
        <w:rPr>
          <w:rFonts w:hint="eastAsia"/>
        </w:rPr>
        <w:t>览</w:t>
      </w:r>
    </w:p>
    <w:p w:rsidR="00472CE2" w:rsidRDefault="00472CE2" w:rsidP="00472CE2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与</w:t>
      </w:r>
      <w:r>
        <w:rPr>
          <w:rFonts w:hint="eastAsia"/>
        </w:rPr>
        <w:t>OpenStack Neutron</w:t>
      </w:r>
      <w:r w:rsidR="00934587">
        <w:rPr>
          <w:rFonts w:hint="eastAsia"/>
        </w:rPr>
        <w:t>间</w:t>
      </w:r>
      <w:r>
        <w:rPr>
          <w:rFonts w:hint="eastAsia"/>
        </w:rPr>
        <w:t>的集成</w:t>
      </w:r>
    </w:p>
    <w:p w:rsidR="00D43F60" w:rsidRDefault="00934587" w:rsidP="00AA7E9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Overl</w:t>
      </w:r>
      <w:r>
        <w:t>ay</w:t>
      </w:r>
      <w:r>
        <w:t>与物理网络</w:t>
      </w:r>
      <w:r>
        <w:rPr>
          <w:rFonts w:hint="eastAsia"/>
        </w:rPr>
        <w:t>的</w:t>
      </w:r>
      <w:r>
        <w:t>对接</w:t>
      </w:r>
    </w:p>
    <w:p w:rsidR="00331CCA" w:rsidRDefault="00934587" w:rsidP="00472CE2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lastRenderedPageBreak/>
        <w:t>对接</w:t>
      </w:r>
      <w:r>
        <w:t>的</w:t>
      </w:r>
      <w:r w:rsidR="00312146">
        <w:t>Overlay</w:t>
      </w:r>
      <w:r>
        <w:t>流量类型</w:t>
      </w:r>
    </w:p>
    <w:p w:rsidR="00934587" w:rsidRDefault="00934587" w:rsidP="009B560F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Underlay</w:t>
      </w:r>
      <w:r>
        <w:t xml:space="preserve"> Fabric</w:t>
      </w:r>
      <w:r>
        <w:rPr>
          <w:rFonts w:hint="eastAsia"/>
        </w:rPr>
        <w:t>的建设</w:t>
      </w:r>
    </w:p>
    <w:p w:rsidR="008E54B6" w:rsidRDefault="008E54B6" w:rsidP="008E54B6">
      <w:pPr>
        <w:pStyle w:val="a3"/>
        <w:ind w:left="1260" w:firstLineChars="0" w:firstLine="0"/>
      </w:pPr>
    </w:p>
    <w:p w:rsidR="00D43F60" w:rsidRDefault="00D43F60" w:rsidP="00CF3C5A">
      <w:pPr>
        <w:pStyle w:val="a3"/>
        <w:numPr>
          <w:ilvl w:val="0"/>
          <w:numId w:val="1"/>
        </w:numPr>
        <w:ind w:firstLineChars="0"/>
      </w:pPr>
      <w:r>
        <w:t>SDDCN</w:t>
      </w:r>
      <w:r w:rsidR="008E54B6">
        <w:t>未来发展方向</w:t>
      </w:r>
    </w:p>
    <w:p w:rsidR="00331CCA" w:rsidRDefault="00D43F60" w:rsidP="0075197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性能</w:t>
      </w:r>
      <w:r w:rsidR="00751974">
        <w:rPr>
          <w:rFonts w:hint="eastAsia"/>
        </w:rPr>
        <w:t>与</w:t>
      </w:r>
      <w:r w:rsidR="00751974">
        <w:t>高可用</w:t>
      </w:r>
    </w:p>
    <w:p w:rsidR="002D6141" w:rsidRDefault="009B560F" w:rsidP="00331CCA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数据</w:t>
      </w:r>
      <w:r w:rsidR="002D6141">
        <w:rPr>
          <w:rFonts w:hint="eastAsia"/>
        </w:rPr>
        <w:t>平面</w:t>
      </w:r>
    </w:p>
    <w:p w:rsidR="00331CCA" w:rsidRDefault="00331CCA" w:rsidP="00331CCA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控</w:t>
      </w:r>
      <w:r w:rsidR="00751974">
        <w:rPr>
          <w:rFonts w:hint="eastAsia"/>
        </w:rPr>
        <w:t>制平面</w:t>
      </w:r>
    </w:p>
    <w:p w:rsidR="00331CCA" w:rsidRDefault="009B560F" w:rsidP="00331CCA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业务</w:t>
      </w:r>
      <w:r w:rsidR="00751974">
        <w:rPr>
          <w:rFonts w:hint="eastAsia"/>
        </w:rPr>
        <w:t>平面</w:t>
      </w:r>
    </w:p>
    <w:p w:rsidR="00D43F60" w:rsidRDefault="00D43F60" w:rsidP="00D43F6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服务与编排</w:t>
      </w:r>
    </w:p>
    <w:p w:rsidR="002D6141" w:rsidRDefault="002D6141" w:rsidP="00331CCA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SDNO</w:t>
      </w:r>
      <w:r>
        <w:rPr>
          <w:rFonts w:hint="eastAsia"/>
        </w:rPr>
        <w:t>与</w:t>
      </w:r>
      <w:r>
        <w:t>MANO</w:t>
      </w:r>
    </w:p>
    <w:p w:rsidR="00331CCA" w:rsidRDefault="00331CCA" w:rsidP="00331CCA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更多的</w:t>
      </w:r>
      <w:r>
        <w:rPr>
          <w:rFonts w:hint="eastAsia"/>
        </w:rPr>
        <w:t>VNF</w:t>
      </w:r>
    </w:p>
    <w:p w:rsidR="00AF09A0" w:rsidRDefault="00AF09A0" w:rsidP="002D614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自动化交付</w:t>
      </w:r>
    </w:p>
    <w:p w:rsidR="00D43F60" w:rsidRDefault="00D43F60" w:rsidP="00D43F60">
      <w:pPr>
        <w:pStyle w:val="a3"/>
        <w:numPr>
          <w:ilvl w:val="1"/>
          <w:numId w:val="1"/>
        </w:numPr>
        <w:ind w:firstLineChars="0"/>
      </w:pPr>
      <w:r>
        <w:t>安全</w:t>
      </w:r>
    </w:p>
    <w:p w:rsidR="00331CCA" w:rsidRDefault="00AF09A0" w:rsidP="00331CCA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先解决</w:t>
      </w:r>
      <w:r w:rsidR="00331CCA">
        <w:rPr>
          <w:rFonts w:hint="eastAsia"/>
        </w:rPr>
        <w:t>SDN</w:t>
      </w:r>
      <w:r w:rsidR="00331CCA">
        <w:rPr>
          <w:rFonts w:hint="eastAsia"/>
        </w:rPr>
        <w:t>自身的安全问题</w:t>
      </w:r>
    </w:p>
    <w:p w:rsidR="00331CCA" w:rsidRDefault="00751974" w:rsidP="00331CCA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微分段</w:t>
      </w:r>
      <w:r w:rsidR="00470682">
        <w:rPr>
          <w:rFonts w:hint="eastAsia"/>
        </w:rPr>
        <w:t>（</w:t>
      </w:r>
      <w:r w:rsidR="00470682">
        <w:rPr>
          <w:rFonts w:hint="eastAsia"/>
        </w:rPr>
        <w:t>Multi</w:t>
      </w:r>
      <w:r w:rsidR="00470682">
        <w:t>-Segment</w:t>
      </w:r>
      <w:r w:rsidR="00470682">
        <w:rPr>
          <w:rFonts w:hint="eastAsia"/>
        </w:rPr>
        <w:t>）</w:t>
      </w:r>
      <w:r>
        <w:rPr>
          <w:rFonts w:hint="eastAsia"/>
        </w:rPr>
        <w:t>简介</w:t>
      </w:r>
    </w:p>
    <w:p w:rsidR="00751974" w:rsidRDefault="00751974" w:rsidP="00331CCA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软件定义</w:t>
      </w:r>
      <w:r>
        <w:t>的数据中心安全</w:t>
      </w:r>
    </w:p>
    <w:p w:rsidR="00CF3C5A" w:rsidRDefault="00CF3C5A" w:rsidP="00D43F60">
      <w:pPr>
        <w:pStyle w:val="a3"/>
        <w:numPr>
          <w:ilvl w:val="1"/>
          <w:numId w:val="1"/>
        </w:numPr>
        <w:ind w:firstLineChars="0"/>
      </w:pPr>
      <w:r>
        <w:t>自动化运维</w:t>
      </w:r>
    </w:p>
    <w:p w:rsidR="00934587" w:rsidRDefault="00934587" w:rsidP="00AF09A0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Puppet</w:t>
      </w:r>
      <w:r w:rsidR="009B560F">
        <w:rPr>
          <w:rFonts w:hint="eastAsia"/>
        </w:rPr>
        <w:t>、</w:t>
      </w:r>
      <w:r>
        <w:t>Chef</w:t>
      </w:r>
      <w:r w:rsidR="009B560F">
        <w:rPr>
          <w:rFonts w:hint="eastAsia"/>
        </w:rPr>
        <w:t>与</w:t>
      </w:r>
      <w:r w:rsidR="009B560F">
        <w:t>Ansible</w:t>
      </w:r>
    </w:p>
    <w:p w:rsidR="00AF09A0" w:rsidRDefault="00AF09A0" w:rsidP="00AF09A0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NetCONF</w:t>
      </w:r>
      <w:r>
        <w:rPr>
          <w:rFonts w:hint="eastAsia"/>
        </w:rPr>
        <w:t>与</w:t>
      </w:r>
      <w:r>
        <w:rPr>
          <w:rFonts w:hint="eastAsia"/>
        </w:rPr>
        <w:t>OpenConfig</w:t>
      </w:r>
    </w:p>
    <w:p w:rsidR="00AF09A0" w:rsidRDefault="00AF09A0" w:rsidP="00AF09A0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流量可视化</w:t>
      </w:r>
    </w:p>
    <w:p w:rsidR="00AF09A0" w:rsidRDefault="00AF09A0" w:rsidP="00AF09A0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端到端故障监测</w:t>
      </w:r>
    </w:p>
    <w:p w:rsidR="00AF09A0" w:rsidRDefault="00AF09A0" w:rsidP="00AF09A0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故障的自动排查</w:t>
      </w:r>
    </w:p>
    <w:p w:rsidR="00AF09A0" w:rsidRDefault="00AF09A0" w:rsidP="00AF09A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大数据</w:t>
      </w:r>
    </w:p>
    <w:p w:rsidR="002D6141" w:rsidRDefault="002D6141" w:rsidP="00AF09A0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DaaS</w:t>
      </w:r>
      <w:r>
        <w:t>——</w:t>
      </w:r>
      <w:r>
        <w:rPr>
          <w:rFonts w:hint="eastAsia"/>
        </w:rPr>
        <w:t>更大</w:t>
      </w:r>
      <w:r>
        <w:t>的时代驱动力</w:t>
      </w:r>
    </w:p>
    <w:p w:rsidR="00470682" w:rsidRDefault="00470682" w:rsidP="00AF09A0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SDN</w:t>
      </w:r>
      <w:r>
        <w:t xml:space="preserve"> serve for Big Data</w:t>
      </w:r>
    </w:p>
    <w:p w:rsidR="00AF09A0" w:rsidRDefault="00470682" w:rsidP="00470682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Big</w:t>
      </w:r>
      <w:r>
        <w:t xml:space="preserve"> Data serve for SDN</w:t>
      </w:r>
    </w:p>
    <w:p w:rsidR="009633DC" w:rsidRDefault="009633DC" w:rsidP="009633DC"/>
    <w:p w:rsidR="009633DC" w:rsidRPr="008E54B6" w:rsidRDefault="009633DC" w:rsidP="009633DC">
      <w:pPr>
        <w:rPr>
          <w:b/>
          <w:sz w:val="28"/>
        </w:rPr>
      </w:pPr>
      <w:r w:rsidRPr="008E54B6">
        <w:rPr>
          <w:rFonts w:hint="eastAsia"/>
          <w:b/>
          <w:sz w:val="28"/>
        </w:rPr>
        <w:t>附录</w:t>
      </w:r>
    </w:p>
    <w:p w:rsidR="00AA7E93" w:rsidRDefault="009D210E" w:rsidP="009633DC">
      <w:r>
        <w:rPr>
          <w:rFonts w:hint="eastAsia"/>
        </w:rPr>
        <w:t>参考资料</w:t>
      </w:r>
    </w:p>
    <w:p w:rsidR="009D210E" w:rsidRDefault="009D210E" w:rsidP="009633DC">
      <w:r>
        <w:rPr>
          <w:rFonts w:hint="eastAsia"/>
        </w:rPr>
        <w:t>与开源社区互动</w:t>
      </w:r>
    </w:p>
    <w:p w:rsidR="009D210E" w:rsidRDefault="009D210E" w:rsidP="009633DC">
      <w:r>
        <w:rPr>
          <w:rFonts w:hint="eastAsia"/>
        </w:rPr>
        <w:t>后记</w:t>
      </w:r>
    </w:p>
    <w:p w:rsidR="00342B2F" w:rsidRDefault="00342B2F" w:rsidP="009633DC"/>
    <w:p w:rsidR="00342B2F" w:rsidRPr="00AA7E93" w:rsidRDefault="00342B2F" w:rsidP="009633DC">
      <w:pPr>
        <w:rPr>
          <w:rFonts w:hint="eastAsia"/>
        </w:rPr>
      </w:pPr>
      <w:r>
        <w:t>N</w:t>
      </w:r>
      <w:r>
        <w:rPr>
          <w:rFonts w:hint="eastAsia"/>
        </w:rPr>
        <w:t xml:space="preserve">eed </w:t>
      </w:r>
      <w:r>
        <w:t xml:space="preserve">to </w:t>
      </w:r>
    </w:p>
    <w:sectPr w:rsidR="00342B2F" w:rsidRPr="00AA7E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2146" w:rsidRDefault="00312146" w:rsidP="00312146">
      <w:r>
        <w:separator/>
      </w:r>
    </w:p>
  </w:endnote>
  <w:endnote w:type="continuationSeparator" w:id="0">
    <w:p w:rsidR="00312146" w:rsidRDefault="00312146" w:rsidP="003121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2146" w:rsidRDefault="00312146" w:rsidP="00312146">
      <w:r>
        <w:separator/>
      </w:r>
    </w:p>
  </w:footnote>
  <w:footnote w:type="continuationSeparator" w:id="0">
    <w:p w:rsidR="00312146" w:rsidRDefault="00312146" w:rsidP="003121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0D0454"/>
    <w:multiLevelType w:val="hybridMultilevel"/>
    <w:tmpl w:val="DA0EF1B4"/>
    <w:lvl w:ilvl="0" w:tplc="BAD29DA2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5C126D"/>
    <w:multiLevelType w:val="hybridMultilevel"/>
    <w:tmpl w:val="EF4854D2"/>
    <w:lvl w:ilvl="0" w:tplc="7D1AEB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31A7808"/>
    <w:multiLevelType w:val="hybridMultilevel"/>
    <w:tmpl w:val="EAB4A2B2"/>
    <w:lvl w:ilvl="0" w:tplc="1F7C392E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dam bynes">
    <w15:presenceInfo w15:providerId="Windows Live" w15:userId="614fe380d34dcff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507"/>
    <w:rsid w:val="00082661"/>
    <w:rsid w:val="00172F32"/>
    <w:rsid w:val="001B1C01"/>
    <w:rsid w:val="002244D2"/>
    <w:rsid w:val="00242BB1"/>
    <w:rsid w:val="002879B4"/>
    <w:rsid w:val="002D6141"/>
    <w:rsid w:val="002F5A29"/>
    <w:rsid w:val="00312146"/>
    <w:rsid w:val="00331CCA"/>
    <w:rsid w:val="00342B2F"/>
    <w:rsid w:val="003B77CE"/>
    <w:rsid w:val="003E343A"/>
    <w:rsid w:val="00470682"/>
    <w:rsid w:val="00472CE2"/>
    <w:rsid w:val="00503A5D"/>
    <w:rsid w:val="005262FC"/>
    <w:rsid w:val="005C5E9E"/>
    <w:rsid w:val="006A4367"/>
    <w:rsid w:val="006E03B2"/>
    <w:rsid w:val="00721ABA"/>
    <w:rsid w:val="00751974"/>
    <w:rsid w:val="00803DBE"/>
    <w:rsid w:val="008D4BC4"/>
    <w:rsid w:val="008E54B6"/>
    <w:rsid w:val="00934587"/>
    <w:rsid w:val="009633DC"/>
    <w:rsid w:val="009B560F"/>
    <w:rsid w:val="009D210E"/>
    <w:rsid w:val="00A35507"/>
    <w:rsid w:val="00A67BEB"/>
    <w:rsid w:val="00AA7E93"/>
    <w:rsid w:val="00AF09A0"/>
    <w:rsid w:val="00C970F9"/>
    <w:rsid w:val="00CF3C5A"/>
    <w:rsid w:val="00D43F60"/>
    <w:rsid w:val="00DC4159"/>
    <w:rsid w:val="00DD0D50"/>
    <w:rsid w:val="00FE4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5CCDCE4C-28E4-44C9-B95A-640E09C90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3C5A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3121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1214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121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1214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56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374</Words>
  <Characters>2132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zhangchen</dc:creator>
  <cp:keywords/>
  <dc:description/>
  <cp:lastModifiedBy>adam bynes</cp:lastModifiedBy>
  <cp:revision>2</cp:revision>
  <dcterms:created xsi:type="dcterms:W3CDTF">2016-07-24T10:39:00Z</dcterms:created>
  <dcterms:modified xsi:type="dcterms:W3CDTF">2016-07-24T10:39:00Z</dcterms:modified>
</cp:coreProperties>
</file>